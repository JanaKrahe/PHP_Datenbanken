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14" w:rsidRDefault="00BA6514" w:rsidP="004C6F6A">
      <w:pPr>
        <w:spacing w:line="240" w:lineRule="auto"/>
      </w:pPr>
    </w:p>
    <w:p w:rsidR="00732F3B" w:rsidRDefault="00732F3B" w:rsidP="004C6F6A">
      <w:pPr>
        <w:spacing w:line="240" w:lineRule="auto"/>
      </w:pPr>
    </w:p>
    <w:p w:rsidR="00732F3B" w:rsidRDefault="00732F3B" w:rsidP="004C6F6A">
      <w:pPr>
        <w:spacing w:line="240" w:lineRule="auto"/>
      </w:pPr>
    </w:p>
    <w:p w:rsidR="00732F3B" w:rsidRPr="00257795" w:rsidRDefault="00732F3B" w:rsidP="004C6F6A">
      <w:pPr>
        <w:spacing w:line="240" w:lineRule="auto"/>
        <w:rPr>
          <w:sz w:val="32"/>
          <w:szCs w:val="32"/>
        </w:rPr>
      </w:pPr>
    </w:p>
    <w:p w:rsidR="00DF62CC" w:rsidRDefault="00536FD9" w:rsidP="005212C1">
      <w:pPr>
        <w:tabs>
          <w:tab w:val="left" w:pos="851"/>
          <w:tab w:val="left" w:pos="1843"/>
          <w:tab w:val="left" w:pos="4678"/>
        </w:tabs>
        <w:spacing w:line="240" w:lineRule="auto"/>
        <w:ind w:left="851" w:right="3117"/>
        <w:jc w:val="right"/>
        <w:rPr>
          <w:b/>
          <w:sz w:val="32"/>
          <w:szCs w:val="32"/>
        </w:rPr>
      </w:pPr>
      <w:r>
        <w:rPr>
          <w:b/>
          <w:sz w:val="32"/>
          <w:szCs w:val="32"/>
        </w:rPr>
        <w:t>PHP Testat</w:t>
      </w:r>
    </w:p>
    <w:p w:rsidR="00536FD9" w:rsidRPr="00536FD9" w:rsidRDefault="00536FD9" w:rsidP="005212C1">
      <w:pPr>
        <w:tabs>
          <w:tab w:val="left" w:pos="851"/>
          <w:tab w:val="left" w:pos="1843"/>
          <w:tab w:val="left" w:pos="4678"/>
        </w:tabs>
        <w:spacing w:line="240" w:lineRule="auto"/>
        <w:ind w:left="851" w:right="3117"/>
        <w:jc w:val="right"/>
        <w:rPr>
          <w:szCs w:val="32"/>
        </w:rPr>
      </w:pPr>
      <w:r>
        <w:rPr>
          <w:szCs w:val="32"/>
        </w:rPr>
        <w:t>Spiel101</w:t>
      </w:r>
    </w:p>
    <w:p w:rsidR="00732F3B" w:rsidRPr="00DF62CC" w:rsidRDefault="00A744D4" w:rsidP="005212C1">
      <w:pPr>
        <w:tabs>
          <w:tab w:val="left" w:pos="851"/>
          <w:tab w:val="left" w:pos="1843"/>
          <w:tab w:val="left" w:pos="4678"/>
        </w:tabs>
        <w:spacing w:line="240" w:lineRule="auto"/>
        <w:ind w:left="851" w:right="3117"/>
        <w:jc w:val="right"/>
        <w:rPr>
          <w:b/>
          <w:sz w:val="32"/>
          <w:szCs w:val="32"/>
        </w:rPr>
      </w:pPr>
      <w:r w:rsidRPr="00A744D4">
        <w:rPr>
          <w:b/>
          <w:i/>
          <w:noProof/>
          <w:sz w:val="28"/>
        </w:rPr>
        <w:pict>
          <v:shapetype id="_x0000_t32" coordsize="21600,21600" o:spt="32" o:oned="t" path="m,l21600,21600e" filled="f">
            <v:path arrowok="t" fillok="f" o:connecttype="none"/>
            <o:lock v:ext="edit" shapetype="t"/>
          </v:shapetype>
          <v:shape id="_x0000_s1035" type="#_x0000_t32" style="position:absolute;left:0;text-align:left;margin-left:238.6pt;margin-top:10.3pt;width:40.05pt;height:0;z-index:251663360;mso-position-horizontal-relative:margin" o:connectortype="straight" strokecolor="#0066af" strokeweight="4.5pt">
            <v:imagedata embosscolor="shadow add(51)"/>
            <v:shadow on="t" type="emboss" color="lineOrFill darken(153)" color2="shadow add(102)" offset="1pt,1pt"/>
            <w10:wrap anchorx="margin"/>
          </v:shape>
        </w:pict>
      </w:r>
      <w:r w:rsidRPr="00A744D4">
        <w:rPr>
          <w:b/>
          <w:i/>
          <w:noProof/>
          <w:sz w:val="28"/>
        </w:rPr>
        <w:pict>
          <v:shape id="_x0000_s1028" type="#_x0000_t32" style="position:absolute;left:0;text-align:left;margin-left:-114.9pt;margin-top:10.3pt;width:299.8pt;height:0;z-index:251658240;mso-position-horizontal-relative:margin" o:connectortype="straight" strokecolor="#0066af" strokeweight="4.5pt">
            <v:imagedata embosscolor="shadow add(51)"/>
            <v:shadow on="t" type="emboss" color="lineOrFill darken(153)" color2="shadow add(102)" offset="1pt,1pt"/>
            <w10:wrap anchorx="margin"/>
          </v:shape>
        </w:pict>
      </w:r>
      <w:r w:rsidRPr="00A744D4">
        <w:rPr>
          <w:b/>
          <w:i/>
          <w:noProof/>
          <w:sz w:val="28"/>
        </w:rPr>
        <w:pict>
          <v:shape id="_x0000_s1029" type="#_x0000_t32" style="position:absolute;left:0;text-align:left;margin-left:194pt;margin-top:10.3pt;width:37.35pt;height:0;z-index:251659264;mso-position-horizontal-relative:margin" o:connectortype="straight" strokecolor="#f60" strokeweight="4.5pt">
            <v:imagedata embosscolor="shadow add(51)"/>
            <v:shadow on="t" type="emboss" color="lineOrFill darken(153)" color2="shadow add(102)" offset="1pt,1pt"/>
            <w10:wrap anchorx="margin"/>
          </v:shape>
        </w:pict>
      </w:r>
    </w:p>
    <w:p w:rsidR="00732F3B" w:rsidRPr="002F6E39" w:rsidRDefault="00A744D4" w:rsidP="00536FD9">
      <w:pPr>
        <w:tabs>
          <w:tab w:val="left" w:pos="426"/>
          <w:tab w:val="left" w:pos="993"/>
          <w:tab w:val="left" w:pos="1843"/>
          <w:tab w:val="left" w:pos="3119"/>
          <w:tab w:val="left" w:pos="4253"/>
          <w:tab w:val="left" w:pos="5387"/>
        </w:tabs>
        <w:spacing w:line="240" w:lineRule="auto"/>
        <w:ind w:right="3117"/>
        <w:jc w:val="right"/>
        <w:rPr>
          <w:i/>
        </w:rPr>
      </w:pPr>
      <w:r w:rsidRPr="00A744D4">
        <w:rPr>
          <w:b/>
          <w:i/>
          <w:noProof/>
          <w:sz w:val="28"/>
        </w:rPr>
        <w:pict>
          <v:shape id="_x0000_s1030" type="#_x0000_t32" style="position:absolute;left:0;text-align:left;margin-left:571.3pt;margin-top:15.4pt;width:56.25pt;height:0;z-index:251661312;mso-position-horizontal-relative:margin" o:connectortype="straight" strokecolor="#0066af" strokeweight="4.5pt">
            <v:imagedata embosscolor="shadow add(51)"/>
            <v:shadow on="t" type="emboss" color="lineOrFill darken(153)" color2="shadow add(102)" offset="1pt,1pt"/>
            <w10:wrap anchorx="margin"/>
          </v:shape>
        </w:pict>
      </w:r>
      <w:r w:rsidR="00536FD9">
        <w:rPr>
          <w:i/>
        </w:rPr>
        <w:tab/>
      </w:r>
      <w:r w:rsidR="00536FD9">
        <w:rPr>
          <w:i/>
        </w:rPr>
        <w:tab/>
      </w:r>
      <w:r w:rsidR="00732F3B" w:rsidRPr="002F6E39">
        <w:rPr>
          <w:i/>
        </w:rPr>
        <w:t xml:space="preserve">Vom </w:t>
      </w:r>
      <w:r w:rsidR="002F6E39">
        <w:rPr>
          <w:i/>
        </w:rPr>
        <w:t xml:space="preserve"> </w:t>
      </w:r>
      <w:r w:rsidR="00536FD9">
        <w:rPr>
          <w:i/>
        </w:rPr>
        <w:t>10</w:t>
      </w:r>
      <w:r w:rsidR="002F6E39">
        <w:rPr>
          <w:i/>
        </w:rPr>
        <w:t>.</w:t>
      </w:r>
      <w:r w:rsidR="00536FD9">
        <w:rPr>
          <w:i/>
        </w:rPr>
        <w:t>04</w:t>
      </w:r>
      <w:r w:rsidR="002F6E39">
        <w:rPr>
          <w:i/>
        </w:rPr>
        <w:t>.</w:t>
      </w:r>
      <w:r w:rsidR="00536FD9">
        <w:rPr>
          <w:i/>
        </w:rPr>
        <w:t>2017</w:t>
      </w:r>
      <w:r w:rsidR="002F6E39">
        <w:rPr>
          <w:i/>
        </w:rPr>
        <w:t xml:space="preserve"> bis </w:t>
      </w:r>
      <w:r w:rsidR="00536FD9">
        <w:rPr>
          <w:i/>
        </w:rPr>
        <w:t>14</w:t>
      </w:r>
      <w:r w:rsidR="002F6E39">
        <w:rPr>
          <w:i/>
        </w:rPr>
        <w:t>.</w:t>
      </w:r>
      <w:r w:rsidR="00536FD9">
        <w:rPr>
          <w:i/>
        </w:rPr>
        <w:t>05</w:t>
      </w:r>
      <w:r w:rsidR="002F6E39">
        <w:rPr>
          <w:i/>
        </w:rPr>
        <w:t>.</w:t>
      </w:r>
      <w:r w:rsidR="00536FD9">
        <w:rPr>
          <w:i/>
        </w:rPr>
        <w:t>2017</w:t>
      </w:r>
    </w:p>
    <w:p w:rsidR="00732F3B" w:rsidRDefault="00732F3B" w:rsidP="004C6F6A">
      <w:pPr>
        <w:spacing w:line="240" w:lineRule="auto"/>
        <w:ind w:left="5387" w:hanging="5387"/>
      </w:pPr>
    </w:p>
    <w:p w:rsidR="005616B3" w:rsidRDefault="005616B3"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257795" w:rsidRDefault="00257795" w:rsidP="004C6F6A">
      <w:pPr>
        <w:spacing w:line="240" w:lineRule="auto"/>
        <w:ind w:left="5387" w:hanging="5387"/>
      </w:pPr>
    </w:p>
    <w:p w:rsidR="007E413E" w:rsidRDefault="007E413E" w:rsidP="004C6F6A">
      <w:pPr>
        <w:spacing w:line="240" w:lineRule="auto"/>
        <w:ind w:left="5387" w:hanging="5387"/>
      </w:pPr>
    </w:p>
    <w:p w:rsidR="00257795" w:rsidRDefault="00257795" w:rsidP="004C6F6A">
      <w:pPr>
        <w:spacing w:line="240" w:lineRule="auto"/>
        <w:ind w:left="5387" w:hanging="5387"/>
      </w:pPr>
    </w:p>
    <w:p w:rsidR="004C6F6A" w:rsidRDefault="004C6F6A" w:rsidP="00565389">
      <w:pPr>
        <w:spacing w:after="100" w:line="240" w:lineRule="auto"/>
      </w:pPr>
    </w:p>
    <w:p w:rsidR="00565389" w:rsidRDefault="00565389" w:rsidP="00565389">
      <w:pPr>
        <w:spacing w:after="100" w:line="240" w:lineRule="auto"/>
      </w:pPr>
    </w:p>
    <w:p w:rsidR="004C6F6A" w:rsidRPr="007E413E" w:rsidRDefault="004C6F6A" w:rsidP="007E413E">
      <w:pPr>
        <w:spacing w:after="40" w:line="240" w:lineRule="auto"/>
        <w:ind w:left="5387" w:hanging="5387"/>
        <w:rPr>
          <w:b/>
        </w:rPr>
      </w:pPr>
      <w:r w:rsidRPr="007E413E">
        <w:rPr>
          <w:b/>
        </w:rPr>
        <w:t xml:space="preserve">Jana </w:t>
      </w:r>
      <w:proofErr w:type="spellStart"/>
      <w:r w:rsidRPr="007E413E">
        <w:rPr>
          <w:b/>
        </w:rPr>
        <w:t>Krahe</w:t>
      </w:r>
      <w:proofErr w:type="spellEnd"/>
      <w:r w:rsidR="00536FD9">
        <w:rPr>
          <w:b/>
        </w:rPr>
        <w:t xml:space="preserve"> und Lars </w:t>
      </w:r>
      <w:proofErr w:type="spellStart"/>
      <w:r w:rsidR="00536FD9">
        <w:rPr>
          <w:b/>
        </w:rPr>
        <w:t>Korthing</w:t>
      </w:r>
      <w:proofErr w:type="spellEnd"/>
    </w:p>
    <w:p w:rsidR="004C6F6A" w:rsidRPr="00565389" w:rsidRDefault="004C6F6A" w:rsidP="005616B3">
      <w:pPr>
        <w:spacing w:after="100" w:line="240" w:lineRule="auto"/>
        <w:ind w:left="5387" w:hanging="5387"/>
        <w:rPr>
          <w:sz w:val="22"/>
          <w:szCs w:val="22"/>
        </w:rPr>
      </w:pPr>
    </w:p>
    <w:p w:rsidR="004C6F6A" w:rsidRPr="00565389" w:rsidRDefault="004C6F6A" w:rsidP="005616B3">
      <w:pPr>
        <w:spacing w:after="100" w:line="240" w:lineRule="auto"/>
        <w:ind w:left="5387" w:hanging="5387"/>
        <w:rPr>
          <w:sz w:val="22"/>
          <w:szCs w:val="22"/>
        </w:rPr>
      </w:pPr>
    </w:p>
    <w:p w:rsidR="004C6F6A" w:rsidRPr="007E413E" w:rsidRDefault="004C6F6A" w:rsidP="007E413E">
      <w:pPr>
        <w:spacing w:after="40" w:line="240" w:lineRule="auto"/>
        <w:ind w:left="5387" w:hanging="5387"/>
        <w:rPr>
          <w:b/>
        </w:rPr>
      </w:pPr>
      <w:r w:rsidRPr="007E413E">
        <w:rPr>
          <w:b/>
        </w:rPr>
        <w:t xml:space="preserve">Hochschule </w:t>
      </w:r>
      <w:proofErr w:type="spellStart"/>
      <w:r w:rsidRPr="007E413E">
        <w:rPr>
          <w:b/>
        </w:rPr>
        <w:t>Wesersbergland</w:t>
      </w:r>
      <w:proofErr w:type="spellEnd"/>
    </w:p>
    <w:p w:rsidR="004C6F6A" w:rsidRPr="00565389" w:rsidRDefault="004C6F6A" w:rsidP="007E413E">
      <w:pPr>
        <w:spacing w:after="40" w:line="240" w:lineRule="auto"/>
        <w:ind w:left="5387" w:hanging="5387"/>
        <w:rPr>
          <w:sz w:val="22"/>
          <w:szCs w:val="22"/>
        </w:rPr>
      </w:pPr>
      <w:r w:rsidRPr="00565389">
        <w:rPr>
          <w:sz w:val="22"/>
          <w:szCs w:val="22"/>
        </w:rPr>
        <w:t>Studiengang Wirtschaftsinformatik</w:t>
      </w:r>
    </w:p>
    <w:p w:rsidR="005616B3" w:rsidRPr="00565389" w:rsidRDefault="004C6F6A" w:rsidP="00536FD9">
      <w:pPr>
        <w:spacing w:after="40" w:line="240" w:lineRule="auto"/>
        <w:ind w:left="5387" w:hanging="5387"/>
        <w:rPr>
          <w:sz w:val="22"/>
          <w:szCs w:val="22"/>
        </w:rPr>
      </w:pPr>
      <w:r w:rsidRPr="00565389">
        <w:rPr>
          <w:sz w:val="22"/>
          <w:szCs w:val="22"/>
        </w:rPr>
        <w:t xml:space="preserve">Studiengruppe WI </w:t>
      </w:r>
      <w:r w:rsidR="002A4F3F">
        <w:rPr>
          <w:sz w:val="22"/>
          <w:szCs w:val="22"/>
        </w:rPr>
        <w:t>47</w:t>
      </w:r>
      <w:r w:rsidRPr="00565389">
        <w:rPr>
          <w:sz w:val="22"/>
          <w:szCs w:val="22"/>
        </w:rPr>
        <w:t>/</w:t>
      </w:r>
      <w:r w:rsidR="002A4F3F">
        <w:rPr>
          <w:sz w:val="22"/>
          <w:szCs w:val="22"/>
        </w:rPr>
        <w:t>15</w:t>
      </w:r>
      <w:r w:rsidRPr="00565389">
        <w:rPr>
          <w:noProof/>
          <w:sz w:val="22"/>
          <w:szCs w:val="22"/>
        </w:rPr>
        <w:drawing>
          <wp:anchor distT="0" distB="0" distL="114300" distR="114300" simplePos="0" relativeHeight="251660288" behindDoc="1" locked="0" layoutInCell="1" allowOverlap="1">
            <wp:simplePos x="0" y="0"/>
            <wp:positionH relativeFrom="margin">
              <wp:posOffset>1936219</wp:posOffset>
            </wp:positionH>
            <wp:positionV relativeFrom="margin">
              <wp:posOffset>7386680</wp:posOffset>
            </wp:positionV>
            <wp:extent cx="3665846" cy="1692323"/>
            <wp:effectExtent l="19050" t="0" r="0" b="0"/>
            <wp:wrapNone/>
            <wp:docPr id="5" name="Grafik 4" descr="FiduciaGAD_Logo_54m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uciaGAD_Logo_54mm_PNG.png"/>
                    <pic:cNvPicPr/>
                  </pic:nvPicPr>
                  <pic:blipFill>
                    <a:blip r:embed="rId8" cstate="print"/>
                    <a:stretch>
                      <a:fillRect/>
                    </a:stretch>
                  </pic:blipFill>
                  <pic:spPr>
                    <a:xfrm>
                      <a:off x="0" y="0"/>
                      <a:ext cx="3665846" cy="1692323"/>
                    </a:xfrm>
                    <a:prstGeom prst="rect">
                      <a:avLst/>
                    </a:prstGeom>
                  </pic:spPr>
                </pic:pic>
              </a:graphicData>
            </a:graphic>
          </wp:anchor>
        </w:drawing>
      </w:r>
    </w:p>
    <w:p w:rsidR="00257795" w:rsidRDefault="00257795" w:rsidP="004C6F6A">
      <w:pPr>
        <w:spacing w:line="240" w:lineRule="auto"/>
      </w:pPr>
    </w:p>
    <w:p w:rsidR="00162E37" w:rsidRDefault="00162E37" w:rsidP="004C6F6A">
      <w:pPr>
        <w:spacing w:line="240" w:lineRule="auto"/>
      </w:pPr>
      <w:r>
        <w:br w:type="page"/>
      </w:r>
    </w:p>
    <w:p w:rsidR="00D45121" w:rsidRDefault="00D45121" w:rsidP="005A3F35">
      <w:pPr>
        <w:jc w:val="left"/>
        <w:sectPr w:rsidR="00D45121" w:rsidSect="00D45121">
          <w:footerReference w:type="default" r:id="rId9"/>
          <w:pgSz w:w="11906" w:h="16838"/>
          <w:pgMar w:top="1134" w:right="1134" w:bottom="1134" w:left="2268" w:header="709" w:footer="709" w:gutter="0"/>
          <w:cols w:space="708"/>
          <w:docGrid w:linePitch="360"/>
        </w:sectPr>
      </w:pPr>
    </w:p>
    <w:p w:rsidR="00BA6514" w:rsidRDefault="00BA6514" w:rsidP="005A3F35">
      <w:pPr>
        <w:pStyle w:val="Titel"/>
      </w:pPr>
      <w:bookmarkStart w:id="0" w:name="_Toc482565228"/>
      <w:r>
        <w:lastRenderedPageBreak/>
        <w:t>Inhaltsverzeichnis</w:t>
      </w:r>
      <w:bookmarkEnd w:id="0"/>
    </w:p>
    <w:sdt>
      <w:sdtPr>
        <w:rPr>
          <w:rFonts w:ascii="Arial" w:eastAsia="Times New Roman" w:hAnsi="Arial" w:cstheme="minorBidi"/>
          <w:b w:val="0"/>
          <w:bCs w:val="0"/>
          <w:color w:val="auto"/>
          <w:sz w:val="24"/>
          <w:szCs w:val="24"/>
          <w:lang w:eastAsia="de-DE"/>
        </w:rPr>
        <w:id w:val="11941097"/>
        <w:docPartObj>
          <w:docPartGallery w:val="Table of Contents"/>
          <w:docPartUnique/>
        </w:docPartObj>
      </w:sdtPr>
      <w:sdtContent>
        <w:p w:rsidR="006040D8" w:rsidRDefault="006040D8">
          <w:pPr>
            <w:pStyle w:val="Inhaltsverzeichnisberschrift"/>
          </w:pPr>
          <w:r>
            <w:t>Inhalt</w:t>
          </w:r>
        </w:p>
        <w:p w:rsidR="006040D8" w:rsidRPr="006040D8" w:rsidRDefault="006040D8" w:rsidP="006040D8">
          <w:pPr>
            <w:rPr>
              <w:lang w:eastAsia="en-US"/>
            </w:rPr>
          </w:pPr>
        </w:p>
        <w:p w:rsidR="007C01C1" w:rsidRDefault="00A744D4">
          <w:pPr>
            <w:pStyle w:val="Verzeichnis1"/>
            <w:rPr>
              <w:rFonts w:asciiTheme="minorHAnsi" w:eastAsiaTheme="minorEastAsia" w:hAnsiTheme="minorHAnsi"/>
              <w:noProof/>
              <w:sz w:val="22"/>
              <w:szCs w:val="22"/>
            </w:rPr>
          </w:pPr>
          <w:r>
            <w:fldChar w:fldCharType="begin"/>
          </w:r>
          <w:r w:rsidR="00646171">
            <w:instrText xml:space="preserve"> TOC \o "1-3" \h \z \u </w:instrText>
          </w:r>
          <w:r>
            <w:fldChar w:fldCharType="separate"/>
          </w:r>
          <w:hyperlink w:anchor="_Toc482565228" w:history="1">
            <w:r w:rsidR="007C01C1" w:rsidRPr="00EA7911">
              <w:rPr>
                <w:rStyle w:val="Hyperlink"/>
                <w:noProof/>
              </w:rPr>
              <w:t>I</w:t>
            </w:r>
            <w:r w:rsidR="007C01C1">
              <w:rPr>
                <w:rFonts w:asciiTheme="minorHAnsi" w:eastAsiaTheme="minorEastAsia" w:hAnsiTheme="minorHAnsi"/>
                <w:noProof/>
                <w:sz w:val="22"/>
                <w:szCs w:val="22"/>
              </w:rPr>
              <w:tab/>
            </w:r>
            <w:r w:rsidR="007C01C1" w:rsidRPr="00EA7911">
              <w:rPr>
                <w:rStyle w:val="Hyperlink"/>
                <w:noProof/>
              </w:rPr>
              <w:t>Inhaltsverzeichnis</w:t>
            </w:r>
            <w:r w:rsidR="007C01C1">
              <w:rPr>
                <w:noProof/>
                <w:webHidden/>
              </w:rPr>
              <w:tab/>
            </w:r>
            <w:r w:rsidR="007C01C1">
              <w:rPr>
                <w:noProof/>
                <w:webHidden/>
              </w:rPr>
              <w:fldChar w:fldCharType="begin"/>
            </w:r>
            <w:r w:rsidR="007C01C1">
              <w:rPr>
                <w:noProof/>
                <w:webHidden/>
              </w:rPr>
              <w:instrText xml:space="preserve"> PAGEREF _Toc482565228 \h </w:instrText>
            </w:r>
            <w:r w:rsidR="007C01C1">
              <w:rPr>
                <w:noProof/>
                <w:webHidden/>
              </w:rPr>
            </w:r>
            <w:r w:rsidR="007C01C1">
              <w:rPr>
                <w:noProof/>
                <w:webHidden/>
              </w:rPr>
              <w:fldChar w:fldCharType="separate"/>
            </w:r>
            <w:r w:rsidR="00314D12">
              <w:rPr>
                <w:noProof/>
                <w:webHidden/>
              </w:rPr>
              <w:t>1</w:t>
            </w:r>
            <w:r w:rsidR="007C01C1">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29" w:history="1">
            <w:r w:rsidRPr="00EA7911">
              <w:rPr>
                <w:rStyle w:val="Hyperlink"/>
                <w:noProof/>
              </w:rPr>
              <w:t>1</w:t>
            </w:r>
            <w:r>
              <w:rPr>
                <w:rFonts w:asciiTheme="minorHAnsi" w:eastAsiaTheme="minorEastAsia" w:hAnsiTheme="minorHAnsi"/>
                <w:noProof/>
                <w:sz w:val="22"/>
                <w:szCs w:val="22"/>
              </w:rPr>
              <w:tab/>
            </w:r>
            <w:r w:rsidRPr="00EA7911">
              <w:rPr>
                <w:rStyle w:val="Hyperlink"/>
                <w:noProof/>
              </w:rPr>
              <w:t>Aufgabenstellung</w:t>
            </w:r>
            <w:r>
              <w:rPr>
                <w:noProof/>
                <w:webHidden/>
              </w:rPr>
              <w:tab/>
            </w:r>
            <w:r>
              <w:rPr>
                <w:noProof/>
                <w:webHidden/>
              </w:rPr>
              <w:fldChar w:fldCharType="begin"/>
            </w:r>
            <w:r>
              <w:rPr>
                <w:noProof/>
                <w:webHidden/>
              </w:rPr>
              <w:instrText xml:space="preserve"> PAGEREF _Toc482565229 \h </w:instrText>
            </w:r>
            <w:r>
              <w:rPr>
                <w:noProof/>
                <w:webHidden/>
              </w:rPr>
            </w:r>
            <w:r>
              <w:rPr>
                <w:noProof/>
                <w:webHidden/>
              </w:rPr>
              <w:fldChar w:fldCharType="separate"/>
            </w:r>
            <w:r w:rsidR="00314D12">
              <w:rPr>
                <w:noProof/>
                <w:webHidden/>
              </w:rPr>
              <w:t>2</w:t>
            </w:r>
            <w:r>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30" w:history="1">
            <w:r w:rsidRPr="00EA7911">
              <w:rPr>
                <w:rStyle w:val="Hyperlink"/>
                <w:noProof/>
              </w:rPr>
              <w:t>2</w:t>
            </w:r>
            <w:r>
              <w:rPr>
                <w:rFonts w:asciiTheme="minorHAnsi" w:eastAsiaTheme="minorEastAsia" w:hAnsiTheme="minorHAnsi"/>
                <w:noProof/>
                <w:sz w:val="22"/>
                <w:szCs w:val="22"/>
              </w:rPr>
              <w:tab/>
            </w:r>
            <w:r w:rsidRPr="00EA7911">
              <w:rPr>
                <w:rStyle w:val="Hyperlink"/>
                <w:noProof/>
              </w:rPr>
              <w:t>Vorgehen</w:t>
            </w:r>
            <w:r>
              <w:rPr>
                <w:noProof/>
                <w:webHidden/>
              </w:rPr>
              <w:tab/>
            </w:r>
            <w:r>
              <w:rPr>
                <w:noProof/>
                <w:webHidden/>
              </w:rPr>
              <w:fldChar w:fldCharType="begin"/>
            </w:r>
            <w:r>
              <w:rPr>
                <w:noProof/>
                <w:webHidden/>
              </w:rPr>
              <w:instrText xml:space="preserve"> PAGEREF _Toc482565230 \h </w:instrText>
            </w:r>
            <w:r>
              <w:rPr>
                <w:noProof/>
                <w:webHidden/>
              </w:rPr>
            </w:r>
            <w:r>
              <w:rPr>
                <w:noProof/>
                <w:webHidden/>
              </w:rPr>
              <w:fldChar w:fldCharType="separate"/>
            </w:r>
            <w:r w:rsidR="00314D12">
              <w:rPr>
                <w:noProof/>
                <w:webHidden/>
              </w:rPr>
              <w:t>2</w:t>
            </w:r>
            <w:r>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31" w:history="1">
            <w:r w:rsidRPr="00EA7911">
              <w:rPr>
                <w:rStyle w:val="Hyperlink"/>
                <w:noProof/>
              </w:rPr>
              <w:t>3</w:t>
            </w:r>
            <w:r>
              <w:rPr>
                <w:rFonts w:asciiTheme="minorHAnsi" w:eastAsiaTheme="minorEastAsia" w:hAnsiTheme="minorHAnsi"/>
                <w:noProof/>
                <w:sz w:val="22"/>
                <w:szCs w:val="22"/>
              </w:rPr>
              <w:tab/>
            </w:r>
            <w:r w:rsidRPr="00EA7911">
              <w:rPr>
                <w:rStyle w:val="Hyperlink"/>
                <w:noProof/>
              </w:rPr>
              <w:t>Designentscheidungen</w:t>
            </w:r>
            <w:r>
              <w:rPr>
                <w:noProof/>
                <w:webHidden/>
              </w:rPr>
              <w:tab/>
            </w:r>
            <w:r>
              <w:rPr>
                <w:noProof/>
                <w:webHidden/>
              </w:rPr>
              <w:fldChar w:fldCharType="begin"/>
            </w:r>
            <w:r>
              <w:rPr>
                <w:noProof/>
                <w:webHidden/>
              </w:rPr>
              <w:instrText xml:space="preserve"> PAGEREF _Toc482565231 \h </w:instrText>
            </w:r>
            <w:r>
              <w:rPr>
                <w:noProof/>
                <w:webHidden/>
              </w:rPr>
            </w:r>
            <w:r>
              <w:rPr>
                <w:noProof/>
                <w:webHidden/>
              </w:rPr>
              <w:fldChar w:fldCharType="separate"/>
            </w:r>
            <w:r w:rsidR="00314D12">
              <w:rPr>
                <w:noProof/>
                <w:webHidden/>
              </w:rPr>
              <w:t>4</w:t>
            </w:r>
            <w:r>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32" w:history="1">
            <w:r w:rsidRPr="00EA7911">
              <w:rPr>
                <w:rStyle w:val="Hyperlink"/>
                <w:noProof/>
              </w:rPr>
              <w:t>4</w:t>
            </w:r>
            <w:r>
              <w:rPr>
                <w:rFonts w:asciiTheme="minorHAnsi" w:eastAsiaTheme="minorEastAsia" w:hAnsiTheme="minorHAnsi"/>
                <w:noProof/>
                <w:sz w:val="22"/>
                <w:szCs w:val="22"/>
              </w:rPr>
              <w:tab/>
            </w:r>
            <w:r w:rsidRPr="00EA7911">
              <w:rPr>
                <w:rStyle w:val="Hyperlink"/>
                <w:noProof/>
              </w:rPr>
              <w:t>Installationsanleitung</w:t>
            </w:r>
            <w:r>
              <w:rPr>
                <w:noProof/>
                <w:webHidden/>
              </w:rPr>
              <w:tab/>
            </w:r>
            <w:r>
              <w:rPr>
                <w:noProof/>
                <w:webHidden/>
              </w:rPr>
              <w:fldChar w:fldCharType="begin"/>
            </w:r>
            <w:r>
              <w:rPr>
                <w:noProof/>
                <w:webHidden/>
              </w:rPr>
              <w:instrText xml:space="preserve"> PAGEREF _Toc482565232 \h </w:instrText>
            </w:r>
            <w:r>
              <w:rPr>
                <w:noProof/>
                <w:webHidden/>
              </w:rPr>
            </w:r>
            <w:r>
              <w:rPr>
                <w:noProof/>
                <w:webHidden/>
              </w:rPr>
              <w:fldChar w:fldCharType="separate"/>
            </w:r>
            <w:r w:rsidR="00314D12">
              <w:rPr>
                <w:noProof/>
                <w:webHidden/>
              </w:rPr>
              <w:t>6</w:t>
            </w:r>
            <w:r>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33" w:history="1">
            <w:r w:rsidRPr="00EA7911">
              <w:rPr>
                <w:rStyle w:val="Hyperlink"/>
                <w:noProof/>
              </w:rPr>
              <w:t>5</w:t>
            </w:r>
            <w:r>
              <w:rPr>
                <w:rFonts w:asciiTheme="minorHAnsi" w:eastAsiaTheme="minorEastAsia" w:hAnsiTheme="minorHAnsi"/>
                <w:noProof/>
                <w:sz w:val="22"/>
                <w:szCs w:val="22"/>
              </w:rPr>
              <w:tab/>
            </w:r>
            <w:r w:rsidRPr="00EA7911">
              <w:rPr>
                <w:rStyle w:val="Hyperlink"/>
                <w:noProof/>
              </w:rPr>
              <w:t>Beschreibung der Datenbank</w:t>
            </w:r>
            <w:r>
              <w:rPr>
                <w:noProof/>
                <w:webHidden/>
              </w:rPr>
              <w:tab/>
            </w:r>
            <w:r>
              <w:rPr>
                <w:noProof/>
                <w:webHidden/>
              </w:rPr>
              <w:fldChar w:fldCharType="begin"/>
            </w:r>
            <w:r>
              <w:rPr>
                <w:noProof/>
                <w:webHidden/>
              </w:rPr>
              <w:instrText xml:space="preserve"> PAGEREF _Toc482565233 \h </w:instrText>
            </w:r>
            <w:r>
              <w:rPr>
                <w:noProof/>
                <w:webHidden/>
              </w:rPr>
            </w:r>
            <w:r>
              <w:rPr>
                <w:noProof/>
                <w:webHidden/>
              </w:rPr>
              <w:fldChar w:fldCharType="separate"/>
            </w:r>
            <w:r w:rsidR="00314D12">
              <w:rPr>
                <w:noProof/>
                <w:webHidden/>
              </w:rPr>
              <w:t>6</w:t>
            </w:r>
            <w:r>
              <w:rPr>
                <w:noProof/>
                <w:webHidden/>
              </w:rPr>
              <w:fldChar w:fldCharType="end"/>
            </w:r>
          </w:hyperlink>
        </w:p>
        <w:p w:rsidR="007C01C1" w:rsidRDefault="007C01C1">
          <w:pPr>
            <w:pStyle w:val="Verzeichnis1"/>
            <w:rPr>
              <w:rFonts w:asciiTheme="minorHAnsi" w:eastAsiaTheme="minorEastAsia" w:hAnsiTheme="minorHAnsi"/>
              <w:noProof/>
              <w:sz w:val="22"/>
              <w:szCs w:val="22"/>
            </w:rPr>
          </w:pPr>
          <w:hyperlink w:anchor="_Toc482565234" w:history="1">
            <w:r w:rsidRPr="00EA7911">
              <w:rPr>
                <w:rStyle w:val="Hyperlink"/>
                <w:noProof/>
              </w:rPr>
              <w:t>6</w:t>
            </w:r>
            <w:r>
              <w:rPr>
                <w:rFonts w:asciiTheme="minorHAnsi" w:eastAsiaTheme="minorEastAsia" w:hAnsiTheme="minorHAnsi"/>
                <w:noProof/>
                <w:sz w:val="22"/>
                <w:szCs w:val="22"/>
              </w:rPr>
              <w:tab/>
            </w:r>
            <w:r w:rsidRPr="00EA7911">
              <w:rPr>
                <w:rStyle w:val="Hyperlink"/>
                <w:noProof/>
              </w:rPr>
              <w:t>Beschreibung der Anwendung</w:t>
            </w:r>
            <w:r>
              <w:rPr>
                <w:noProof/>
                <w:webHidden/>
              </w:rPr>
              <w:tab/>
            </w:r>
            <w:r>
              <w:rPr>
                <w:noProof/>
                <w:webHidden/>
              </w:rPr>
              <w:fldChar w:fldCharType="begin"/>
            </w:r>
            <w:r>
              <w:rPr>
                <w:noProof/>
                <w:webHidden/>
              </w:rPr>
              <w:instrText xml:space="preserve"> PAGEREF _Toc482565234 \h </w:instrText>
            </w:r>
            <w:r>
              <w:rPr>
                <w:noProof/>
                <w:webHidden/>
              </w:rPr>
            </w:r>
            <w:r>
              <w:rPr>
                <w:noProof/>
                <w:webHidden/>
              </w:rPr>
              <w:fldChar w:fldCharType="separate"/>
            </w:r>
            <w:r w:rsidR="00314D12">
              <w:rPr>
                <w:noProof/>
                <w:webHidden/>
              </w:rPr>
              <w:t>8</w:t>
            </w:r>
            <w:r>
              <w:rPr>
                <w:noProof/>
                <w:webHidden/>
              </w:rPr>
              <w:fldChar w:fldCharType="end"/>
            </w:r>
          </w:hyperlink>
        </w:p>
        <w:p w:rsidR="007C01C1" w:rsidRDefault="007C01C1">
          <w:pPr>
            <w:pStyle w:val="Verzeichnis2"/>
            <w:tabs>
              <w:tab w:val="left" w:pos="880"/>
              <w:tab w:val="right" w:leader="dot" w:pos="8494"/>
            </w:tabs>
            <w:rPr>
              <w:rFonts w:asciiTheme="minorHAnsi" w:eastAsiaTheme="minorEastAsia" w:hAnsiTheme="minorHAnsi"/>
              <w:noProof/>
              <w:sz w:val="22"/>
              <w:szCs w:val="22"/>
            </w:rPr>
          </w:pPr>
          <w:hyperlink w:anchor="_Toc482565235" w:history="1">
            <w:r w:rsidRPr="00EA7911">
              <w:rPr>
                <w:rStyle w:val="Hyperlink"/>
                <w:noProof/>
                <w:snapToGrid w:val="0"/>
                <w:w w:val="0"/>
              </w:rPr>
              <w:t>6.1</w:t>
            </w:r>
            <w:r>
              <w:rPr>
                <w:rFonts w:asciiTheme="minorHAnsi" w:eastAsiaTheme="minorEastAsia" w:hAnsiTheme="minorHAnsi"/>
                <w:noProof/>
                <w:sz w:val="22"/>
                <w:szCs w:val="22"/>
              </w:rPr>
              <w:tab/>
            </w:r>
            <w:r w:rsidRPr="00EA7911">
              <w:rPr>
                <w:rStyle w:val="Hyperlink"/>
                <w:noProof/>
              </w:rPr>
              <w:t>Benutzerverwaltung</w:t>
            </w:r>
            <w:r>
              <w:rPr>
                <w:noProof/>
                <w:webHidden/>
              </w:rPr>
              <w:tab/>
            </w:r>
            <w:r>
              <w:rPr>
                <w:noProof/>
                <w:webHidden/>
              </w:rPr>
              <w:fldChar w:fldCharType="begin"/>
            </w:r>
            <w:r>
              <w:rPr>
                <w:noProof/>
                <w:webHidden/>
              </w:rPr>
              <w:instrText xml:space="preserve"> PAGEREF _Toc482565235 \h </w:instrText>
            </w:r>
            <w:r>
              <w:rPr>
                <w:noProof/>
                <w:webHidden/>
              </w:rPr>
            </w:r>
            <w:r>
              <w:rPr>
                <w:noProof/>
                <w:webHidden/>
              </w:rPr>
              <w:fldChar w:fldCharType="separate"/>
            </w:r>
            <w:r w:rsidR="00314D12">
              <w:rPr>
                <w:noProof/>
                <w:webHidden/>
              </w:rPr>
              <w:t>8</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36" w:history="1">
            <w:r w:rsidRPr="00EA7911">
              <w:rPr>
                <w:rStyle w:val="Hyperlink"/>
                <w:noProof/>
              </w:rPr>
              <w:t>6.1.1</w:t>
            </w:r>
            <w:r>
              <w:rPr>
                <w:rFonts w:asciiTheme="minorHAnsi" w:eastAsiaTheme="minorEastAsia" w:hAnsiTheme="minorHAnsi"/>
                <w:noProof/>
                <w:sz w:val="22"/>
                <w:szCs w:val="22"/>
              </w:rPr>
              <w:tab/>
            </w:r>
            <w:r w:rsidRPr="00EA7911">
              <w:rPr>
                <w:rStyle w:val="Hyperlink"/>
                <w:noProof/>
              </w:rPr>
              <w:t>Anmelden</w:t>
            </w:r>
            <w:r>
              <w:rPr>
                <w:noProof/>
                <w:webHidden/>
              </w:rPr>
              <w:tab/>
            </w:r>
            <w:r>
              <w:rPr>
                <w:noProof/>
                <w:webHidden/>
              </w:rPr>
              <w:fldChar w:fldCharType="begin"/>
            </w:r>
            <w:r>
              <w:rPr>
                <w:noProof/>
                <w:webHidden/>
              </w:rPr>
              <w:instrText xml:space="preserve"> PAGEREF _Toc482565236 \h </w:instrText>
            </w:r>
            <w:r>
              <w:rPr>
                <w:noProof/>
                <w:webHidden/>
              </w:rPr>
            </w:r>
            <w:r>
              <w:rPr>
                <w:noProof/>
                <w:webHidden/>
              </w:rPr>
              <w:fldChar w:fldCharType="separate"/>
            </w:r>
            <w:r w:rsidR="00314D12">
              <w:rPr>
                <w:noProof/>
                <w:webHidden/>
              </w:rPr>
              <w:t>9</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37" w:history="1">
            <w:r w:rsidRPr="00EA7911">
              <w:rPr>
                <w:rStyle w:val="Hyperlink"/>
                <w:noProof/>
              </w:rPr>
              <w:t>6.1.2</w:t>
            </w:r>
            <w:r>
              <w:rPr>
                <w:rFonts w:asciiTheme="minorHAnsi" w:eastAsiaTheme="minorEastAsia" w:hAnsiTheme="minorHAnsi"/>
                <w:noProof/>
                <w:sz w:val="22"/>
                <w:szCs w:val="22"/>
              </w:rPr>
              <w:tab/>
            </w:r>
            <w:r w:rsidRPr="00EA7911">
              <w:rPr>
                <w:rStyle w:val="Hyperlink"/>
                <w:noProof/>
              </w:rPr>
              <w:t>Registrieren</w:t>
            </w:r>
            <w:r>
              <w:rPr>
                <w:noProof/>
                <w:webHidden/>
              </w:rPr>
              <w:tab/>
            </w:r>
            <w:r>
              <w:rPr>
                <w:noProof/>
                <w:webHidden/>
              </w:rPr>
              <w:fldChar w:fldCharType="begin"/>
            </w:r>
            <w:r>
              <w:rPr>
                <w:noProof/>
                <w:webHidden/>
              </w:rPr>
              <w:instrText xml:space="preserve"> PAGEREF _Toc482565237 \h </w:instrText>
            </w:r>
            <w:r>
              <w:rPr>
                <w:noProof/>
                <w:webHidden/>
              </w:rPr>
            </w:r>
            <w:r>
              <w:rPr>
                <w:noProof/>
                <w:webHidden/>
              </w:rPr>
              <w:fldChar w:fldCharType="separate"/>
            </w:r>
            <w:r w:rsidR="00314D12">
              <w:rPr>
                <w:noProof/>
                <w:webHidden/>
              </w:rPr>
              <w:t>9</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38" w:history="1">
            <w:r w:rsidRPr="00EA7911">
              <w:rPr>
                <w:rStyle w:val="Hyperlink"/>
                <w:noProof/>
              </w:rPr>
              <w:t>6.1.3</w:t>
            </w:r>
            <w:r>
              <w:rPr>
                <w:rFonts w:asciiTheme="minorHAnsi" w:eastAsiaTheme="minorEastAsia" w:hAnsiTheme="minorHAnsi"/>
                <w:noProof/>
                <w:sz w:val="22"/>
                <w:szCs w:val="22"/>
              </w:rPr>
              <w:tab/>
            </w:r>
            <w:r w:rsidRPr="00EA7911">
              <w:rPr>
                <w:rStyle w:val="Hyperlink"/>
                <w:noProof/>
              </w:rPr>
              <w:t>Benutzer Löschen</w:t>
            </w:r>
            <w:r>
              <w:rPr>
                <w:noProof/>
                <w:webHidden/>
              </w:rPr>
              <w:tab/>
            </w:r>
            <w:r>
              <w:rPr>
                <w:noProof/>
                <w:webHidden/>
              </w:rPr>
              <w:fldChar w:fldCharType="begin"/>
            </w:r>
            <w:r>
              <w:rPr>
                <w:noProof/>
                <w:webHidden/>
              </w:rPr>
              <w:instrText xml:space="preserve"> PAGEREF _Toc482565238 \h </w:instrText>
            </w:r>
            <w:r>
              <w:rPr>
                <w:noProof/>
                <w:webHidden/>
              </w:rPr>
            </w:r>
            <w:r>
              <w:rPr>
                <w:noProof/>
                <w:webHidden/>
              </w:rPr>
              <w:fldChar w:fldCharType="separate"/>
            </w:r>
            <w:r w:rsidR="00314D12">
              <w:rPr>
                <w:noProof/>
                <w:webHidden/>
              </w:rPr>
              <w:t>10</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39" w:history="1">
            <w:r w:rsidRPr="00EA7911">
              <w:rPr>
                <w:rStyle w:val="Hyperlink"/>
                <w:noProof/>
              </w:rPr>
              <w:t>6.1.4</w:t>
            </w:r>
            <w:r>
              <w:rPr>
                <w:rFonts w:asciiTheme="minorHAnsi" w:eastAsiaTheme="minorEastAsia" w:hAnsiTheme="minorHAnsi"/>
                <w:noProof/>
                <w:sz w:val="22"/>
                <w:szCs w:val="22"/>
              </w:rPr>
              <w:tab/>
            </w:r>
            <w:r w:rsidRPr="00EA7911">
              <w:rPr>
                <w:rStyle w:val="Hyperlink"/>
                <w:noProof/>
              </w:rPr>
              <w:t>Kennwort Ändern</w:t>
            </w:r>
            <w:r>
              <w:rPr>
                <w:noProof/>
                <w:webHidden/>
              </w:rPr>
              <w:tab/>
            </w:r>
            <w:r>
              <w:rPr>
                <w:noProof/>
                <w:webHidden/>
              </w:rPr>
              <w:fldChar w:fldCharType="begin"/>
            </w:r>
            <w:r>
              <w:rPr>
                <w:noProof/>
                <w:webHidden/>
              </w:rPr>
              <w:instrText xml:space="preserve"> PAGEREF _Toc482565239 \h </w:instrText>
            </w:r>
            <w:r>
              <w:rPr>
                <w:noProof/>
                <w:webHidden/>
              </w:rPr>
            </w:r>
            <w:r>
              <w:rPr>
                <w:noProof/>
                <w:webHidden/>
              </w:rPr>
              <w:fldChar w:fldCharType="separate"/>
            </w:r>
            <w:r w:rsidR="00314D12">
              <w:rPr>
                <w:noProof/>
                <w:webHidden/>
              </w:rPr>
              <w:t>11</w:t>
            </w:r>
            <w:r>
              <w:rPr>
                <w:noProof/>
                <w:webHidden/>
              </w:rPr>
              <w:fldChar w:fldCharType="end"/>
            </w:r>
          </w:hyperlink>
        </w:p>
        <w:p w:rsidR="007C01C1" w:rsidRDefault="007C01C1">
          <w:pPr>
            <w:pStyle w:val="Verzeichnis2"/>
            <w:tabs>
              <w:tab w:val="left" w:pos="880"/>
              <w:tab w:val="right" w:leader="dot" w:pos="8494"/>
            </w:tabs>
            <w:rPr>
              <w:rFonts w:asciiTheme="minorHAnsi" w:eastAsiaTheme="minorEastAsia" w:hAnsiTheme="minorHAnsi"/>
              <w:noProof/>
              <w:sz w:val="22"/>
              <w:szCs w:val="22"/>
            </w:rPr>
          </w:pPr>
          <w:hyperlink w:anchor="_Toc482565240" w:history="1">
            <w:r w:rsidRPr="00EA7911">
              <w:rPr>
                <w:rStyle w:val="Hyperlink"/>
                <w:noProof/>
                <w:snapToGrid w:val="0"/>
                <w:w w:val="0"/>
              </w:rPr>
              <w:t>6.2</w:t>
            </w:r>
            <w:r>
              <w:rPr>
                <w:rFonts w:asciiTheme="minorHAnsi" w:eastAsiaTheme="minorEastAsia" w:hAnsiTheme="minorHAnsi"/>
                <w:noProof/>
                <w:sz w:val="22"/>
                <w:szCs w:val="22"/>
              </w:rPr>
              <w:tab/>
            </w:r>
            <w:r w:rsidRPr="00EA7911">
              <w:rPr>
                <w:rStyle w:val="Hyperlink"/>
                <w:noProof/>
              </w:rPr>
              <w:t>Spiel</w:t>
            </w:r>
            <w:r>
              <w:rPr>
                <w:noProof/>
                <w:webHidden/>
              </w:rPr>
              <w:tab/>
            </w:r>
            <w:r>
              <w:rPr>
                <w:noProof/>
                <w:webHidden/>
              </w:rPr>
              <w:fldChar w:fldCharType="begin"/>
            </w:r>
            <w:r>
              <w:rPr>
                <w:noProof/>
                <w:webHidden/>
              </w:rPr>
              <w:instrText xml:space="preserve"> PAGEREF _Toc482565240 \h </w:instrText>
            </w:r>
            <w:r>
              <w:rPr>
                <w:noProof/>
                <w:webHidden/>
              </w:rPr>
            </w:r>
            <w:r>
              <w:rPr>
                <w:noProof/>
                <w:webHidden/>
              </w:rPr>
              <w:fldChar w:fldCharType="separate"/>
            </w:r>
            <w:r w:rsidR="00314D12">
              <w:rPr>
                <w:noProof/>
                <w:webHidden/>
              </w:rPr>
              <w:t>12</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1" w:history="1">
            <w:r w:rsidRPr="00EA7911">
              <w:rPr>
                <w:rStyle w:val="Hyperlink"/>
                <w:noProof/>
              </w:rPr>
              <w:t>6.2.1</w:t>
            </w:r>
            <w:r>
              <w:rPr>
                <w:rFonts w:asciiTheme="minorHAnsi" w:eastAsiaTheme="minorEastAsia" w:hAnsiTheme="minorHAnsi"/>
                <w:noProof/>
                <w:sz w:val="22"/>
                <w:szCs w:val="22"/>
              </w:rPr>
              <w:tab/>
            </w:r>
            <w:r w:rsidRPr="00EA7911">
              <w:rPr>
                <w:rStyle w:val="Hyperlink"/>
                <w:noProof/>
              </w:rPr>
              <w:t>Würfeln</w:t>
            </w:r>
            <w:r>
              <w:rPr>
                <w:noProof/>
                <w:webHidden/>
              </w:rPr>
              <w:tab/>
            </w:r>
            <w:r>
              <w:rPr>
                <w:noProof/>
                <w:webHidden/>
              </w:rPr>
              <w:fldChar w:fldCharType="begin"/>
            </w:r>
            <w:r>
              <w:rPr>
                <w:noProof/>
                <w:webHidden/>
              </w:rPr>
              <w:instrText xml:space="preserve"> PAGEREF _Toc482565241 \h </w:instrText>
            </w:r>
            <w:r>
              <w:rPr>
                <w:noProof/>
                <w:webHidden/>
              </w:rPr>
            </w:r>
            <w:r>
              <w:rPr>
                <w:noProof/>
                <w:webHidden/>
              </w:rPr>
              <w:fldChar w:fldCharType="separate"/>
            </w:r>
            <w:r w:rsidR="00314D12">
              <w:rPr>
                <w:noProof/>
                <w:webHidden/>
              </w:rPr>
              <w:t>12</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2" w:history="1">
            <w:r w:rsidRPr="00EA7911">
              <w:rPr>
                <w:rStyle w:val="Hyperlink"/>
                <w:noProof/>
              </w:rPr>
              <w:t>6.2.2</w:t>
            </w:r>
            <w:r>
              <w:rPr>
                <w:rFonts w:asciiTheme="minorHAnsi" w:eastAsiaTheme="minorEastAsia" w:hAnsiTheme="minorHAnsi"/>
                <w:noProof/>
                <w:sz w:val="22"/>
                <w:szCs w:val="22"/>
              </w:rPr>
              <w:tab/>
            </w:r>
            <w:r w:rsidRPr="00EA7911">
              <w:rPr>
                <w:rStyle w:val="Hyperlink"/>
                <w:noProof/>
              </w:rPr>
              <w:t>Bunkern</w:t>
            </w:r>
            <w:r>
              <w:rPr>
                <w:noProof/>
                <w:webHidden/>
              </w:rPr>
              <w:tab/>
            </w:r>
            <w:r>
              <w:rPr>
                <w:noProof/>
                <w:webHidden/>
              </w:rPr>
              <w:fldChar w:fldCharType="begin"/>
            </w:r>
            <w:r>
              <w:rPr>
                <w:noProof/>
                <w:webHidden/>
              </w:rPr>
              <w:instrText xml:space="preserve"> PAGEREF _Toc482565242 \h </w:instrText>
            </w:r>
            <w:r>
              <w:rPr>
                <w:noProof/>
                <w:webHidden/>
              </w:rPr>
            </w:r>
            <w:r>
              <w:rPr>
                <w:noProof/>
                <w:webHidden/>
              </w:rPr>
              <w:fldChar w:fldCharType="separate"/>
            </w:r>
            <w:r w:rsidR="00314D12">
              <w:rPr>
                <w:noProof/>
                <w:webHidden/>
              </w:rPr>
              <w:t>13</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3" w:history="1">
            <w:r w:rsidRPr="00EA7911">
              <w:rPr>
                <w:rStyle w:val="Hyperlink"/>
                <w:noProof/>
              </w:rPr>
              <w:t>6.2.3</w:t>
            </w:r>
            <w:r>
              <w:rPr>
                <w:rFonts w:asciiTheme="minorHAnsi" w:eastAsiaTheme="minorEastAsia" w:hAnsiTheme="minorHAnsi"/>
                <w:noProof/>
                <w:sz w:val="22"/>
                <w:szCs w:val="22"/>
              </w:rPr>
              <w:tab/>
            </w:r>
            <w:r w:rsidRPr="00EA7911">
              <w:rPr>
                <w:rStyle w:val="Hyperlink"/>
                <w:noProof/>
              </w:rPr>
              <w:t>Speichern</w:t>
            </w:r>
            <w:r>
              <w:rPr>
                <w:noProof/>
                <w:webHidden/>
              </w:rPr>
              <w:tab/>
            </w:r>
            <w:r>
              <w:rPr>
                <w:noProof/>
                <w:webHidden/>
              </w:rPr>
              <w:fldChar w:fldCharType="begin"/>
            </w:r>
            <w:r>
              <w:rPr>
                <w:noProof/>
                <w:webHidden/>
              </w:rPr>
              <w:instrText xml:space="preserve"> PAGEREF _Toc482565243 \h </w:instrText>
            </w:r>
            <w:r>
              <w:rPr>
                <w:noProof/>
                <w:webHidden/>
              </w:rPr>
            </w:r>
            <w:r>
              <w:rPr>
                <w:noProof/>
                <w:webHidden/>
              </w:rPr>
              <w:fldChar w:fldCharType="separate"/>
            </w:r>
            <w:r w:rsidR="00314D12">
              <w:rPr>
                <w:noProof/>
                <w:webHidden/>
              </w:rPr>
              <w:t>13</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4" w:history="1">
            <w:r w:rsidRPr="00EA7911">
              <w:rPr>
                <w:rStyle w:val="Hyperlink"/>
                <w:noProof/>
              </w:rPr>
              <w:t>6.2.4</w:t>
            </w:r>
            <w:r>
              <w:rPr>
                <w:rFonts w:asciiTheme="minorHAnsi" w:eastAsiaTheme="minorEastAsia" w:hAnsiTheme="minorHAnsi"/>
                <w:noProof/>
                <w:sz w:val="22"/>
                <w:szCs w:val="22"/>
              </w:rPr>
              <w:tab/>
            </w:r>
            <w:r w:rsidRPr="00EA7911">
              <w:rPr>
                <w:rStyle w:val="Hyperlink"/>
                <w:noProof/>
              </w:rPr>
              <w:t>Logout</w:t>
            </w:r>
            <w:r>
              <w:rPr>
                <w:noProof/>
                <w:webHidden/>
              </w:rPr>
              <w:tab/>
            </w:r>
            <w:r>
              <w:rPr>
                <w:noProof/>
                <w:webHidden/>
              </w:rPr>
              <w:fldChar w:fldCharType="begin"/>
            </w:r>
            <w:r>
              <w:rPr>
                <w:noProof/>
                <w:webHidden/>
              </w:rPr>
              <w:instrText xml:space="preserve"> PAGEREF _Toc482565244 \h </w:instrText>
            </w:r>
            <w:r>
              <w:rPr>
                <w:noProof/>
                <w:webHidden/>
              </w:rPr>
            </w:r>
            <w:r>
              <w:rPr>
                <w:noProof/>
                <w:webHidden/>
              </w:rPr>
              <w:fldChar w:fldCharType="separate"/>
            </w:r>
            <w:r w:rsidR="00314D12">
              <w:rPr>
                <w:noProof/>
                <w:webHidden/>
              </w:rPr>
              <w:t>13</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5" w:history="1">
            <w:r w:rsidRPr="00EA7911">
              <w:rPr>
                <w:rStyle w:val="Hyperlink"/>
                <w:noProof/>
              </w:rPr>
              <w:t>6.2.5</w:t>
            </w:r>
            <w:r>
              <w:rPr>
                <w:rFonts w:asciiTheme="minorHAnsi" w:eastAsiaTheme="minorEastAsia" w:hAnsiTheme="minorHAnsi"/>
                <w:noProof/>
                <w:sz w:val="22"/>
                <w:szCs w:val="22"/>
              </w:rPr>
              <w:tab/>
            </w:r>
            <w:r w:rsidRPr="00EA7911">
              <w:rPr>
                <w:rStyle w:val="Hyperlink"/>
                <w:noProof/>
              </w:rPr>
              <w:t>Anleitung</w:t>
            </w:r>
            <w:r>
              <w:rPr>
                <w:noProof/>
                <w:webHidden/>
              </w:rPr>
              <w:tab/>
            </w:r>
            <w:r>
              <w:rPr>
                <w:noProof/>
                <w:webHidden/>
              </w:rPr>
              <w:fldChar w:fldCharType="begin"/>
            </w:r>
            <w:r>
              <w:rPr>
                <w:noProof/>
                <w:webHidden/>
              </w:rPr>
              <w:instrText xml:space="preserve"> PAGEREF _Toc482565245 \h </w:instrText>
            </w:r>
            <w:r>
              <w:rPr>
                <w:noProof/>
                <w:webHidden/>
              </w:rPr>
            </w:r>
            <w:r>
              <w:rPr>
                <w:noProof/>
                <w:webHidden/>
              </w:rPr>
              <w:fldChar w:fldCharType="separate"/>
            </w:r>
            <w:r w:rsidR="00314D12">
              <w:rPr>
                <w:noProof/>
                <w:webHidden/>
              </w:rPr>
              <w:t>13</w:t>
            </w:r>
            <w:r>
              <w:rPr>
                <w:noProof/>
                <w:webHidden/>
              </w:rPr>
              <w:fldChar w:fldCharType="end"/>
            </w:r>
          </w:hyperlink>
        </w:p>
        <w:p w:rsidR="007C01C1" w:rsidRDefault="007C01C1">
          <w:pPr>
            <w:pStyle w:val="Verzeichnis3"/>
            <w:tabs>
              <w:tab w:val="left" w:pos="1320"/>
              <w:tab w:val="right" w:leader="dot" w:pos="8494"/>
            </w:tabs>
            <w:rPr>
              <w:rFonts w:asciiTheme="minorHAnsi" w:eastAsiaTheme="minorEastAsia" w:hAnsiTheme="minorHAnsi"/>
              <w:noProof/>
              <w:sz w:val="22"/>
              <w:szCs w:val="22"/>
            </w:rPr>
          </w:pPr>
          <w:hyperlink w:anchor="_Toc482565246" w:history="1">
            <w:r w:rsidRPr="00EA7911">
              <w:rPr>
                <w:rStyle w:val="Hyperlink"/>
                <w:noProof/>
              </w:rPr>
              <w:t>6.2.6</w:t>
            </w:r>
            <w:r>
              <w:rPr>
                <w:rFonts w:asciiTheme="minorHAnsi" w:eastAsiaTheme="minorEastAsia" w:hAnsiTheme="minorHAnsi"/>
                <w:noProof/>
                <w:sz w:val="22"/>
                <w:szCs w:val="22"/>
              </w:rPr>
              <w:tab/>
            </w:r>
            <w:r w:rsidRPr="00EA7911">
              <w:rPr>
                <w:rStyle w:val="Hyperlink"/>
                <w:noProof/>
              </w:rPr>
              <w:t>Neues Spiel</w:t>
            </w:r>
            <w:r>
              <w:rPr>
                <w:noProof/>
                <w:webHidden/>
              </w:rPr>
              <w:tab/>
            </w:r>
            <w:r>
              <w:rPr>
                <w:noProof/>
                <w:webHidden/>
              </w:rPr>
              <w:fldChar w:fldCharType="begin"/>
            </w:r>
            <w:r>
              <w:rPr>
                <w:noProof/>
                <w:webHidden/>
              </w:rPr>
              <w:instrText xml:space="preserve"> PAGEREF _Toc482565246 \h </w:instrText>
            </w:r>
            <w:r>
              <w:rPr>
                <w:noProof/>
                <w:webHidden/>
              </w:rPr>
            </w:r>
            <w:r>
              <w:rPr>
                <w:noProof/>
                <w:webHidden/>
              </w:rPr>
              <w:fldChar w:fldCharType="separate"/>
            </w:r>
            <w:r w:rsidR="00314D12">
              <w:rPr>
                <w:noProof/>
                <w:webHidden/>
              </w:rPr>
              <w:t>14</w:t>
            </w:r>
            <w:r>
              <w:rPr>
                <w:noProof/>
                <w:webHidden/>
              </w:rPr>
              <w:fldChar w:fldCharType="end"/>
            </w:r>
          </w:hyperlink>
        </w:p>
        <w:p w:rsidR="007C01C1" w:rsidRDefault="007C01C1">
          <w:pPr>
            <w:pStyle w:val="Verzeichnis2"/>
            <w:tabs>
              <w:tab w:val="left" w:pos="880"/>
              <w:tab w:val="right" w:leader="dot" w:pos="8494"/>
            </w:tabs>
            <w:rPr>
              <w:rFonts w:asciiTheme="minorHAnsi" w:eastAsiaTheme="minorEastAsia" w:hAnsiTheme="minorHAnsi"/>
              <w:noProof/>
              <w:sz w:val="22"/>
              <w:szCs w:val="22"/>
            </w:rPr>
          </w:pPr>
          <w:hyperlink w:anchor="_Toc482565247" w:history="1">
            <w:r w:rsidRPr="00EA7911">
              <w:rPr>
                <w:rStyle w:val="Hyperlink"/>
                <w:noProof/>
                <w:snapToGrid w:val="0"/>
                <w:w w:val="0"/>
              </w:rPr>
              <w:t>6.3</w:t>
            </w:r>
            <w:r>
              <w:rPr>
                <w:rFonts w:asciiTheme="minorHAnsi" w:eastAsiaTheme="minorEastAsia" w:hAnsiTheme="minorHAnsi"/>
                <w:noProof/>
                <w:sz w:val="22"/>
                <w:szCs w:val="22"/>
              </w:rPr>
              <w:tab/>
            </w:r>
            <w:r w:rsidRPr="00EA7911">
              <w:rPr>
                <w:rStyle w:val="Hyperlink"/>
                <w:noProof/>
              </w:rPr>
              <w:t>Sieg</w:t>
            </w:r>
            <w:r>
              <w:rPr>
                <w:noProof/>
                <w:webHidden/>
              </w:rPr>
              <w:tab/>
            </w:r>
            <w:r>
              <w:rPr>
                <w:noProof/>
                <w:webHidden/>
              </w:rPr>
              <w:fldChar w:fldCharType="begin"/>
            </w:r>
            <w:r>
              <w:rPr>
                <w:noProof/>
                <w:webHidden/>
              </w:rPr>
              <w:instrText xml:space="preserve"> PAGEREF _Toc482565247 \h </w:instrText>
            </w:r>
            <w:r>
              <w:rPr>
                <w:noProof/>
                <w:webHidden/>
              </w:rPr>
            </w:r>
            <w:r>
              <w:rPr>
                <w:noProof/>
                <w:webHidden/>
              </w:rPr>
              <w:fldChar w:fldCharType="separate"/>
            </w:r>
            <w:r w:rsidR="00314D12">
              <w:rPr>
                <w:noProof/>
                <w:webHidden/>
              </w:rPr>
              <w:t>14</w:t>
            </w:r>
            <w:r>
              <w:rPr>
                <w:noProof/>
                <w:webHidden/>
              </w:rPr>
              <w:fldChar w:fldCharType="end"/>
            </w:r>
          </w:hyperlink>
        </w:p>
        <w:p w:rsidR="006040D8" w:rsidRDefault="00A744D4">
          <w:r>
            <w:fldChar w:fldCharType="end"/>
          </w:r>
        </w:p>
      </w:sdtContent>
    </w:sdt>
    <w:p w:rsidR="006926F7" w:rsidRDefault="006926F7"/>
    <w:p w:rsidR="00961301" w:rsidRDefault="006926F7">
      <w:pPr>
        <w:spacing w:line="276" w:lineRule="auto"/>
        <w:jc w:val="left"/>
        <w:sectPr w:rsidR="00961301" w:rsidSect="00536FD9">
          <w:footerReference w:type="default" r:id="rId10"/>
          <w:pgSz w:w="11906" w:h="16838"/>
          <w:pgMar w:top="1134" w:right="1134" w:bottom="1134" w:left="2268" w:header="709" w:footer="709" w:gutter="0"/>
          <w:pgNumType w:start="1"/>
          <w:cols w:space="708"/>
          <w:docGrid w:linePitch="360"/>
        </w:sectPr>
      </w:pPr>
      <w:r>
        <w:br w:type="page"/>
      </w:r>
    </w:p>
    <w:p w:rsidR="00B73B0C" w:rsidRDefault="00B73B0C" w:rsidP="00B73B0C">
      <w:pPr>
        <w:pStyle w:val="berschrift1"/>
      </w:pPr>
      <w:bookmarkStart w:id="1" w:name="_Toc482565229"/>
      <w:r>
        <w:lastRenderedPageBreak/>
        <w:t>Aufgabenstellung</w:t>
      </w:r>
      <w:bookmarkEnd w:id="1"/>
    </w:p>
    <w:p w:rsidR="00B73B0C" w:rsidRDefault="00B73B0C" w:rsidP="00B73B0C">
      <w:r>
        <w:t>Die Aufgabe der Gruppe von Lars Korthing und Jana Krahe bestand darin, eine Webanwendung aus dem Themengebiet "Ein kleines Spiel" zu Entwickeln, die mindestens die folgenden Anforderungen erfüllt:</w:t>
      </w:r>
    </w:p>
    <w:p w:rsidR="00B73B0C" w:rsidRDefault="00B73B0C" w:rsidP="00B73B0C">
      <w:pPr>
        <w:pStyle w:val="Listenabsatz"/>
        <w:numPr>
          <w:ilvl w:val="0"/>
          <w:numId w:val="16"/>
        </w:numPr>
        <w:spacing w:line="276" w:lineRule="auto"/>
      </w:pPr>
      <w:r>
        <w:t>Anmeldung mit Benutzername und Passwort (Mehrbenutzerfähig)</w:t>
      </w:r>
    </w:p>
    <w:p w:rsidR="00B73B0C" w:rsidRDefault="00B73B0C" w:rsidP="00B73B0C">
      <w:pPr>
        <w:pStyle w:val="Listenabsatz"/>
        <w:numPr>
          <w:ilvl w:val="0"/>
          <w:numId w:val="16"/>
        </w:numPr>
        <w:spacing w:line="276" w:lineRule="auto"/>
      </w:pPr>
      <w:r>
        <w:t>Benutzerverwaltung</w:t>
      </w:r>
    </w:p>
    <w:p w:rsidR="00B73B0C" w:rsidRDefault="00B73B0C" w:rsidP="00B73B0C">
      <w:pPr>
        <w:pStyle w:val="Listenabsatz"/>
        <w:numPr>
          <w:ilvl w:val="0"/>
          <w:numId w:val="16"/>
        </w:numPr>
        <w:spacing w:line="276" w:lineRule="auto"/>
      </w:pPr>
      <w:r>
        <w:t>Spiel zu einem späteren Zeitpunkt fortsetzen</w:t>
      </w:r>
    </w:p>
    <w:p w:rsidR="00B73B0C" w:rsidRDefault="00B73B0C" w:rsidP="00B73B0C">
      <w:pPr>
        <w:pStyle w:val="Listenabsatz"/>
        <w:numPr>
          <w:ilvl w:val="0"/>
          <w:numId w:val="16"/>
        </w:numPr>
        <w:spacing w:line="276" w:lineRule="auto"/>
        <w:jc w:val="left"/>
      </w:pPr>
      <w:r>
        <w:t>Ranking der Spieler anzeigen</w:t>
      </w:r>
    </w:p>
    <w:p w:rsidR="00B73B0C" w:rsidRDefault="00B73B0C" w:rsidP="00B73B0C">
      <w:pPr>
        <w:pStyle w:val="berschrift1"/>
      </w:pPr>
      <w:bookmarkStart w:id="2" w:name="_Toc482565230"/>
      <w:r>
        <w:t>Vorgehen</w:t>
      </w:r>
      <w:bookmarkEnd w:id="2"/>
      <w:r>
        <w:t xml:space="preserve"> </w:t>
      </w:r>
    </w:p>
    <w:p w:rsidR="00B73B0C" w:rsidRDefault="00B73B0C" w:rsidP="00B73B0C">
      <w:r>
        <w:t xml:space="preserve">Im ersten Schritt wurde das Spiel bestimmt, welches später Entwickelt werden sollte. Die Gruppe entschied sich für das Spiel "101", welches eine Abwandelung des bekannten Würfelspiels "Die böse eins" ist. Um eine klare und gerechte Aufgabenteilung zu treffen, wurde zu aller erst ein Terminplan angelegt, in dem die wichtigsten Meilensteine beschrieben wurden. Daraufhin wurde eine Liste erstellt, in der jegliche Arbeitspakete kurz beschrieben und eine grobe Zeiteinschätzung getroffen wurde. Zum Ende des Projektes stellte sich heraus, dass diese Schätzung in mehreren Punkten auf Grund von Synergieeffekten reduziert werden konnte, aber auch, dass es an anderer Stelle die Implementierung etwas länger dauerte. Anhand der erstellten Liste wurde entschieden, dass Lars Korthing verantwortlich für die Entwicklung der Spiellogik und der Erstellung der Hauptspielseite war. Jana Krahe war verantwortlich für die Entwicklung der Benutzerverwaltung und der Erstellung der Dokumentation und Präsentation. Somit konnte ein gerechter Zeitaufwand von beiden Seiten erreicht werden und von Beginn an eigenständig Entwickeln werden, ohne einen Mehraufwand zu erzielen, aufgrund </w:t>
      </w:r>
      <w:r w:rsidRPr="00CB4C4D">
        <w:t>von Doppelarbeit</w:t>
      </w:r>
      <w:r>
        <w:t>.</w:t>
      </w:r>
      <w:r w:rsidR="007C01C1">
        <w:t xml:space="preserve"> </w:t>
      </w:r>
    </w:p>
    <w:p w:rsidR="00B73B0C" w:rsidRDefault="00B73B0C" w:rsidP="00B73B0C">
      <w:r>
        <w:t>Bevor mit der Implementierung begonnen wurde, wurde in Zusammenarbeit beider Gruppenmitglieder ein relationales Datenbankmodell für die Anwendung entwickelt. Diese Datenbank wurde angelegt, damit beide Gruppenmitglieder mit der gleichen Grundlage beginnen konnten zu implementieren.</w:t>
      </w:r>
      <w:r w:rsidR="007C01C1">
        <w:t xml:space="preserve"> Außerdem wurde beispielhaft ein Ablaufdiagramm erstellt, um während der Umsetzung auf dieses Zurückgreifen zu können und abprüfen zu können, ob alle Optionen beachtet wurden (siehe Anhang </w:t>
      </w:r>
      <w:r w:rsidR="007C01C1">
        <w:fldChar w:fldCharType="begin"/>
      </w:r>
      <w:r w:rsidR="007C01C1">
        <w:instrText xml:space="preserve"> REF _Ref482565412 \r \h </w:instrText>
      </w:r>
      <w:r w:rsidR="007C01C1">
        <w:fldChar w:fldCharType="separate"/>
      </w:r>
      <w:r w:rsidR="007C01C1">
        <w:t>A1.1</w:t>
      </w:r>
      <w:r w:rsidR="007C01C1">
        <w:fldChar w:fldCharType="end"/>
      </w:r>
      <w:r w:rsidR="007C01C1">
        <w:t>).</w:t>
      </w:r>
    </w:p>
    <w:p w:rsidR="00B73B0C" w:rsidRDefault="00B73B0C" w:rsidP="00B73B0C">
      <w:r>
        <w:lastRenderedPageBreak/>
        <w:t>Um zeitgleich Programmieren zu können, hat die Gruppe im Versionierungsverwaltungsprogramm GitHub ein öffentliches Projekt angelegt. So konnte jede Änderung vom lokalen Repository in das gemeinsame, öffentlich Repository geladen werden. Dies ermöglichte, dass beide Gruppenmitglieder jederzeit die aktuelle Entwicklungsversion besaß. Im weiterem Entwicklungsverlauf wurden online auf GitHub auch issues (Probleme) angelegt, um zentral die wichtigsten Funktionen zu sammeln, die zu dem Zeitpunkt entweder noch Fehlten oder um Fehler in der Anwendung zu dokumentieren, so dass nicht vergessen werden konnte diese zu beseitigen. Nachdem die issues existierten beziehungsweise behoben waren, wurden diese auf close (Abgeschlossen) gesetzt, um auch dem anderem Gruppenmitglieder zu kennzeichnen, dass dieser Punkt nicht mehr bearbeitet werden muss.</w:t>
      </w:r>
    </w:p>
    <w:p w:rsidR="00B32D96" w:rsidRDefault="00B73B0C" w:rsidP="00B32D96">
      <w:r>
        <w:t>Bei der Implementierung der Anwendung, war das Vorgehen beider Gruppenmitglieder identisch. Zuerst wurde eine rudimentäre HTML Oberfläche angelegt, um die Möglichkeit zu haben, die darauf aufbauende Logik (mittels PHP) direkt testen zu können. So konnten Fehler frühzeitig entdeckt und behoben werden. Alle reinen PHP-Dateien wurden von beginn an Objektorientiert Programmiert, so dass jede Funktion oder jedes Attribut in einer Klasse lagen und die Klassen sich gegenseitig mittels Objekten aufgeruft haben. Um einen guten Überblick über alle PHP-Dateien zu behalten, wurde</w:t>
      </w:r>
      <w:r w:rsidR="00B32D96">
        <w:t>n</w:t>
      </w:r>
      <w:r>
        <w:t xml:space="preserve"> </w:t>
      </w:r>
      <w:r w:rsidR="00B32D96">
        <w:t xml:space="preserve">zusammengehörige logische Segmente des Source-Codes </w:t>
      </w:r>
      <w:r>
        <w:t>nach getrennt, beispielsweise wurden alle Funktionen, die direkt mit der Datenbank kommunizieren, in die Datei datenbank.php ausgegliedert. Um für die Datenbankfunktionen wurde in der Sprache SQL entwickelt.</w:t>
      </w:r>
    </w:p>
    <w:p w:rsidR="00D86CB6" w:rsidRDefault="00D86CB6" w:rsidP="00B73B0C">
      <w:r>
        <w:t>Hier wurde auch eine Session erstellt</w:t>
      </w:r>
      <w:r w:rsidR="00A87E0A">
        <w:t>.</w:t>
      </w:r>
      <w:r>
        <w:t xml:space="preserve"> </w:t>
      </w:r>
      <w:r w:rsidR="00A87E0A">
        <w:t xml:space="preserve">Dies ermöglicht die Erstellung einer Benutzerverwaltung. </w:t>
      </w:r>
      <w:r>
        <w:t>Für zusätzliche Sicherheit sorgt zudem die Funktion</w:t>
      </w:r>
      <w:r w:rsidR="00A87E0A">
        <w:t xml:space="preserve"> eines automatischen </w:t>
      </w:r>
      <w:proofErr w:type="spellStart"/>
      <w:r w:rsidR="00A87E0A">
        <w:t>Logouts</w:t>
      </w:r>
      <w:proofErr w:type="spellEnd"/>
      <w:r w:rsidR="00A87E0A">
        <w:t>. S</w:t>
      </w:r>
      <w:r>
        <w:t xml:space="preserve">obald in der Anwendung 15 Minuten keine </w:t>
      </w:r>
      <w:r w:rsidR="00931CE2">
        <w:t>Aktionen durchgeführt</w:t>
      </w:r>
      <w:r>
        <w:t xml:space="preserve"> wurden, </w:t>
      </w:r>
      <w:r w:rsidR="00A87E0A">
        <w:t xml:space="preserve">beendet </w:t>
      </w:r>
      <w:r>
        <w:t xml:space="preserve">sich die Session. Dadurch wird möglichst vermieden, dass beispielsweise dritte für einen ohne Befugnis weiter spielen können, nur weil der Anwender vergessen hat </w:t>
      </w:r>
      <w:r w:rsidR="00A87E0A">
        <w:t>sich abzumelden</w:t>
      </w:r>
      <w:r>
        <w:t>.</w:t>
      </w:r>
    </w:p>
    <w:p w:rsidR="00B73B0C" w:rsidRDefault="00B73B0C" w:rsidP="00B73B0C">
      <w:r>
        <w:t xml:space="preserve">Erst zum Ende hin, nachdem die Logik der Anwendung fertiggestellt worden war, wurde CSS eingebunden, um die HTML-Seiten attraktiver für den </w:t>
      </w:r>
      <w:r>
        <w:lastRenderedPageBreak/>
        <w:t>Anwender gestalten zu können. Dabei wurde sich entschieden,</w:t>
      </w:r>
      <w:r w:rsidR="00931CE2">
        <w:t xml:space="preserve"> das Web-Bootstrap zu verwenden.</w:t>
      </w:r>
    </w:p>
    <w:p w:rsidR="00D86CB6" w:rsidRDefault="00D86CB6" w:rsidP="00B73B0C">
      <w:r>
        <w:t>Damit die Anwendung zentral koordiniert zwischen den HTML-Seiten springen kann, wurde eine index.php angelegt.</w:t>
      </w:r>
    </w:p>
    <w:p w:rsidR="00D86CB6" w:rsidRDefault="00D86CB6" w:rsidP="00B73B0C">
      <w:r>
        <w:t>Um für einen bestimmten Maß an Sicherheit zu sorgen, wurde die Anwendung in Ordner unterteilt. Dafür wurde ein public-Ordner angelegt, in dem</w:t>
      </w:r>
      <w:r w:rsidR="00931CE2">
        <w:t xml:space="preserve"> ausschließlich die index.php sowie die CSS-Datei und die JPG-Dateien</w:t>
      </w:r>
      <w:r>
        <w:t xml:space="preserve"> lieg</w:t>
      </w:r>
      <w:r w:rsidR="00931CE2">
        <w:t>en</w:t>
      </w:r>
      <w:r>
        <w:t xml:space="preserve">. Außerdem, wurde der Ordern Template </w:t>
      </w:r>
      <w:r w:rsidR="00931CE2">
        <w:t>erstellt. Dort wurden die HTML-Templates hinterlegt. A</w:t>
      </w:r>
      <w:r>
        <w:t xml:space="preserve">uf die </w:t>
      </w:r>
      <w:r w:rsidR="00931CE2">
        <w:t>Templates kann nur von der index.php zugegriffen werden</w:t>
      </w:r>
      <w:r>
        <w:t>.</w:t>
      </w:r>
    </w:p>
    <w:p w:rsidR="00B73B0C" w:rsidRDefault="00B73B0C" w:rsidP="00B73B0C">
      <w:r>
        <w:t>Nachdem die Anwendung komplett fertig gestellt worden war, wurde diese ausführlich getestet, indem festgelegte Anwendungsfälle jeweils von jedem Gruppenmitglied durchgeführt wurde. Dazu gehörte Beispielsweise das durchlaufen des Use-Cases der Benutzerverwaltung</w:t>
      </w:r>
      <w:r w:rsidR="00D86CB6">
        <w:t>.</w:t>
      </w:r>
    </w:p>
    <w:p w:rsidR="00B73B0C" w:rsidRDefault="00931CE2" w:rsidP="00931CE2">
      <w:r>
        <w:t>Abschließend wurde die</w:t>
      </w:r>
      <w:r w:rsidR="00B73B0C">
        <w:t xml:space="preserve"> Dokumentation angelegt, in der das Vorgehen des Projektes, bestimmte Designentscheidungen, eine Installationsanleitung, die Datenbank und die Anwendung beschrie</w:t>
      </w:r>
      <w:r w:rsidR="003B2C07">
        <w:t>ben wurde.</w:t>
      </w:r>
    </w:p>
    <w:p w:rsidR="00B73B0C" w:rsidRDefault="00B73B0C" w:rsidP="00B73B0C">
      <w:pPr>
        <w:pStyle w:val="berschrift1"/>
      </w:pPr>
      <w:bookmarkStart w:id="3" w:name="_Toc482565231"/>
      <w:r>
        <w:t>Designentscheidungen</w:t>
      </w:r>
      <w:bookmarkEnd w:id="3"/>
    </w:p>
    <w:p w:rsidR="0009618A" w:rsidRDefault="0009618A" w:rsidP="00B73B0C">
      <w:r>
        <w:t>Das Ziel der Entwicklung war es, eine funktionsfähige und benutzerfreundliche Anwendung zu erstellen, deren Entwicklungsschwerpunkt auf der Programmiersprache PHP lag.</w:t>
      </w:r>
    </w:p>
    <w:p w:rsidR="0009618A" w:rsidRDefault="0009618A" w:rsidP="0009618A">
      <w:r>
        <w:t xml:space="preserve">Um die Benutzerfreundlichkeit zu steigern, wurde jede HTML-Seite nach dem gleichen Design aufgebaut. Dieses Design besteht aus einem schlanken, zentralisierten, weißen Fenster, welches durch den gewählten Kontrast den Hauptinhalt der Anwendung in den Vordergrund hebt. Außerdem existiert in der Anwendung auf jeder HTML-Seite eine </w:t>
      </w:r>
      <w:r w:rsidR="00536FD9">
        <w:t>Navigationsleiste</w:t>
      </w:r>
      <w:r>
        <w:t xml:space="preserve">, um zum einen um ein Einheitliches Design zu gewährleisten und zum andern, um eine strukturierte Navigation durch die Anwendung ermöglichen zu können. Desweiteren wurde eine bessere Benutzerfreundlichkeit erreicht, indem in jedem Eingabefeld </w:t>
      </w:r>
      <w:r w:rsidR="00931CE2">
        <w:t>Platzhalter</w:t>
      </w:r>
      <w:r>
        <w:t xml:space="preserve"> </w:t>
      </w:r>
      <w:r w:rsidR="00931CE2">
        <w:t>vordefiniert wurden. Diese zeigen dem Anwender eine</w:t>
      </w:r>
      <w:r>
        <w:t xml:space="preserve"> Beispiel Beschreibung, wie die Felder zu </w:t>
      </w:r>
      <w:proofErr w:type="spellStart"/>
      <w:r w:rsidR="00931CE2">
        <w:t>be</w:t>
      </w:r>
      <w:r>
        <w:t>füllen</w:t>
      </w:r>
      <w:proofErr w:type="spellEnd"/>
      <w:r>
        <w:t xml:space="preserve"> sind.</w:t>
      </w:r>
      <w:r w:rsidR="0050261F">
        <w:t xml:space="preserve"> Auch werden globale Informationen</w:t>
      </w:r>
      <w:r w:rsidR="00931CE2">
        <w:t xml:space="preserve"> zum Spiel</w:t>
      </w:r>
      <w:r w:rsidR="0050261F">
        <w:t xml:space="preserve">, wie zum Beispiel "Sie wurden automatisch </w:t>
      </w:r>
      <w:r w:rsidR="0050261F">
        <w:lastRenderedPageBreak/>
        <w:t xml:space="preserve">ausgeloggt", in einem </w:t>
      </w:r>
      <w:r w:rsidR="00931CE2">
        <w:t>e</w:t>
      </w:r>
      <w:r w:rsidR="0050261F">
        <w:t xml:space="preserve">inheitlichen Design dem Anwender angezeigt. Mittels dieser globalen Informationen und sprechenden Fehlermeldungen ist die Webanwendung für den Anwender verständlich und leicht </w:t>
      </w:r>
      <w:proofErr w:type="spellStart"/>
      <w:r w:rsidR="0050261F">
        <w:t>bedie</w:t>
      </w:r>
      <w:r w:rsidR="00C16C55">
        <w:t>n</w:t>
      </w:r>
      <w:r w:rsidR="0050261F">
        <w:t>bar</w:t>
      </w:r>
      <w:proofErr w:type="spellEnd"/>
      <w:r w:rsidR="0050261F">
        <w:t>.</w:t>
      </w:r>
      <w:r w:rsidR="003B2C07">
        <w:t xml:space="preserve"> Um dem Anwender das Gefühl zu vermitteln zu würfeln, wurde diese Aktion durch </w:t>
      </w:r>
      <w:r w:rsidR="0094575E">
        <w:t>einen</w:t>
      </w:r>
      <w:r w:rsidR="003B2C07">
        <w:t xml:space="preserve"> eingeblendete Würfel verbildlicht.</w:t>
      </w:r>
      <w:r w:rsidR="0094575E">
        <w:t xml:space="preserve"> Desweiteren wurde in der gesamten Anwendung auf eine schlichte Farbgebung geachtet.</w:t>
      </w:r>
    </w:p>
    <w:p w:rsidR="00931CE2" w:rsidRDefault="004D15DC" w:rsidP="00B73B0C">
      <w:r>
        <w:t>In der Anwendung wurde Bootstrap verwendet, dies gewährleistet ein simples, einheitliches und neutrales Design. Für Bootstrap hat sich die Gruppe entschieden, da es mehr Anpassungsmöglichkeiten bietet als das vom Betriebssystem vordefinierte Design. Es stellt unter anderem Icons bereit, die die Benutzbarkeit erhöh</w:t>
      </w:r>
      <w:r w:rsidR="00931CE2">
        <w:t>en</w:t>
      </w:r>
      <w:r>
        <w:t xml:space="preserve">, da die inhaltliche Darstellung, über beispielsweise Symbole, schneller erkannt werden können als </w:t>
      </w:r>
      <w:r w:rsidR="00931CE2">
        <w:t>mittels</w:t>
      </w:r>
      <w:r>
        <w:t xml:space="preserve"> einem Fließtext. Außerdem bietet Bootstrap </w:t>
      </w:r>
      <w:r w:rsidR="00931CE2">
        <w:t xml:space="preserve">vordefinierte </w:t>
      </w:r>
      <w:proofErr w:type="spellStart"/>
      <w:r>
        <w:t>Javascript</w:t>
      </w:r>
      <w:r w:rsidR="00931CE2">
        <w:t>-Plugins</w:t>
      </w:r>
      <w:proofErr w:type="spellEnd"/>
      <w:r w:rsidR="00931CE2">
        <w:t xml:space="preserve"> an, die eine Manipulation von HTML-Elementen ermöglichen.</w:t>
      </w:r>
    </w:p>
    <w:p w:rsidR="00EB53B6" w:rsidRDefault="00931CE2" w:rsidP="00B73B0C">
      <w:r>
        <w:t xml:space="preserve">Zur Manipulation der Navigationsleiste wurde </w:t>
      </w:r>
      <w:proofErr w:type="spellStart"/>
      <w:r>
        <w:t>Javascript</w:t>
      </w:r>
      <w:proofErr w:type="spellEnd"/>
      <w:r>
        <w:t xml:space="preserve"> verwendet. Sobald die Fensterbreite unter eine bestimmten Größe fällt, werden alle Elemente innerhalb der Navigationsleiste in einem Element zusammengefasst. Außerdem wurde </w:t>
      </w:r>
      <w:proofErr w:type="spellStart"/>
      <w:r>
        <w:t>Javascript</w:t>
      </w:r>
      <w:proofErr w:type="spellEnd"/>
      <w:r>
        <w:t xml:space="preserve"> verwendet, um die Funktion eines </w:t>
      </w:r>
      <w:proofErr w:type="spellStart"/>
      <w:r>
        <w:t>Popover</w:t>
      </w:r>
      <w:proofErr w:type="spellEnd"/>
      <w:r>
        <w:t>-Elements zu realisieren. Dieses Element ermöglicht es dem Anwender den Namen des Gast-Spielers zu ändern. Desweiteren wurden Sicherheits-Abfragen in die Anwendung eingebaut, die die explizite Bestätigung des Anwenders erfordern.</w:t>
      </w:r>
    </w:p>
    <w:p w:rsidR="00E81F64" w:rsidRDefault="001705E6" w:rsidP="00B73B0C">
      <w:r>
        <w:t>Um für eine erhöhte Sicherheit für den Anwender zu sorgen, werden auf allen Seiten der Benutzerverwaltung die Passwortfelder verschlüsselt. Auch wurde das Passwort mittels eines Hash-Algorithmuses verschlüsselt in der Datenbank abgespeichert. Um die Gefahr zu umgehen, dass ein simples Passwort eines Anwenders schnell gehackt werden kann, wird das eingegebene Passwort um mehrere Zeichen ergänzt. Diese ergänzenden Zeichen beinhalten Buchstaben (groß und klein), Zahlen und Sonderzeichen.</w:t>
      </w:r>
    </w:p>
    <w:p w:rsidR="0094575E" w:rsidRDefault="0094575E" w:rsidP="00B73B0C">
      <w:r>
        <w:t xml:space="preserve">Die SQL-Abfragen wurden unter Verwendung von </w:t>
      </w:r>
      <w:proofErr w:type="spellStart"/>
      <w:r>
        <w:t>Prepared</w:t>
      </w:r>
      <w:proofErr w:type="spellEnd"/>
      <w:r>
        <w:t>-Statements erstellt. Dies sorgt dafür, dass der Anwender die Datenbank nicht manipulieren kann.</w:t>
      </w:r>
    </w:p>
    <w:p w:rsidR="0094575E" w:rsidRDefault="001705E6" w:rsidP="00B73B0C">
      <w:r>
        <w:t xml:space="preserve">Um alle relevanten Daten in der Webanwendung an nachfolgende Anfragen weitergeben zu können, wurde mit Session gearbeitet. Es wurde sich dafür entschieden keine Cookies zu verwenden, da diese im vergleich zu Sessions </w:t>
      </w:r>
      <w:r>
        <w:lastRenderedPageBreak/>
        <w:t>den Vorteil besitzen, dass Daten beim nächsten Besuch eines Anwenders nicht mehr zur Verfügung stehen. Da diese Daten jedoch in der Datenbank abgespeichert werden, bietet ein Cookie für diese Webanwendung keinen größeren Vorteil</w:t>
      </w:r>
      <w:r w:rsidR="00431569">
        <w:t>,</w:t>
      </w:r>
      <w:r>
        <w:t xml:space="preserve"> als die Nutzung einer Session.</w:t>
      </w:r>
      <w:r w:rsidR="00393459">
        <w:t xml:space="preserve"> </w:t>
      </w:r>
      <w:r w:rsidR="0094575E">
        <w:t>Bei einer Inaktivität von mehr als 15 Minuten, wird der Anwender automatisch ausgeloggt und die Session wird zerstört. Dies minimiert das Risiko, dass die Session von einer dritten Person übernommen werden kann.</w:t>
      </w:r>
    </w:p>
    <w:p w:rsidR="0094575E" w:rsidRPr="001C29A1" w:rsidRDefault="00B32D96" w:rsidP="00B73B0C">
      <w:r>
        <w:t>Um für eine Übersichtliche Darstellung des Source-Codes zu sorgen, wurden zusammengehörige logische Segmente in eigene Dateien gekapselt.</w:t>
      </w:r>
      <w:r w:rsidR="0050261F">
        <w:t xml:space="preserve"> Außerdem wurde ein Rootverzeichnis definiert, um die Sicherheit zu erhöhen. In diesem Rootverzeichnis liegt die index.php, die zentral die Webanwendung navigiert.</w:t>
      </w:r>
      <w:r w:rsidR="00931CE2">
        <w:t xml:space="preserve"> Zudem enthält der </w:t>
      </w:r>
      <w:proofErr w:type="spellStart"/>
      <w:r w:rsidR="00931CE2">
        <w:t>public</w:t>
      </w:r>
      <w:proofErr w:type="spellEnd"/>
      <w:r w:rsidR="00931CE2">
        <w:t>-Ordner CSS- und JPG-Dateien.</w:t>
      </w:r>
      <w:r w:rsidR="0050261F">
        <w:t xml:space="preserve"> Zur besseren Lesbarkeit und Wart</w:t>
      </w:r>
      <w:r w:rsidR="00931CE2">
        <w:t>barkeit, wurde der Source-Code k</w:t>
      </w:r>
      <w:r w:rsidR="0050261F">
        <w:t>ommentiert und</w:t>
      </w:r>
      <w:r w:rsidR="00931CE2">
        <w:t xml:space="preserve"> mittels eines Source-Code-Reviews </w:t>
      </w:r>
      <w:proofErr w:type="spellStart"/>
      <w:r w:rsidR="00931CE2">
        <w:t>res</w:t>
      </w:r>
      <w:r w:rsidR="0050261F">
        <w:t>trukturiert</w:t>
      </w:r>
      <w:proofErr w:type="spellEnd"/>
      <w:r w:rsidR="0050261F">
        <w:t>.</w:t>
      </w:r>
    </w:p>
    <w:p w:rsidR="00B73B0C" w:rsidRDefault="00B73B0C" w:rsidP="00B73B0C">
      <w:pPr>
        <w:pStyle w:val="berschrift1"/>
      </w:pPr>
      <w:bookmarkStart w:id="4" w:name="_Toc482565232"/>
      <w:r>
        <w:t>Installationsanleitung</w:t>
      </w:r>
      <w:bookmarkEnd w:id="4"/>
    </w:p>
    <w:p w:rsidR="008629E9" w:rsidRDefault="008629E9" w:rsidP="00B73B0C">
      <w:r>
        <w:t>Für die Installation de</w:t>
      </w:r>
      <w:r w:rsidR="00931CE2">
        <w:t>r Anwendung wir ein laufäger lok</w:t>
      </w:r>
      <w:r>
        <w:t xml:space="preserve">aler Server vorrausgesetzt. Das Projekt muss in die Ordnerstruktur des Servers integriert werden. Im Anschluss muss der public-Ordner des Projektes als Rootverzeichnis definiert werden, damit der Nutzer nicht mehr auf darüberliegenede </w:t>
      </w:r>
      <w:r w:rsidR="00536FD9">
        <w:t>O</w:t>
      </w:r>
      <w:r>
        <w:t xml:space="preserve">rdner zugreifen kann. </w:t>
      </w:r>
    </w:p>
    <w:p w:rsidR="008629E9" w:rsidRDefault="008629E9" w:rsidP="00B73B0C">
      <w:r>
        <w:t>Zusätzlich muss eine Datenbankmanagementsoftware vorhanden sein. In diese muss die Datei datenbanExport.sql importiert werden, sodass das Datenbankschema erzeugt wird. Je nach Datenbankmanagementsoftware muss diese zusätzlich an den Server angebunden werden.</w:t>
      </w:r>
    </w:p>
    <w:p w:rsidR="00B73B0C" w:rsidRPr="00141002" w:rsidRDefault="008629E9" w:rsidP="00B73B0C">
      <w:r>
        <w:t>Im Anschluss kann über einen Web-Client die Webanwendung über die URL: "localhoast/index.php" aufgerufen werden.</w:t>
      </w:r>
    </w:p>
    <w:p w:rsidR="00B73B0C" w:rsidRDefault="00B73B0C" w:rsidP="00B73B0C">
      <w:pPr>
        <w:pStyle w:val="berschrift1"/>
      </w:pPr>
      <w:bookmarkStart w:id="5" w:name="_Toc482565233"/>
      <w:r>
        <w:t>Beschreibung der Datenbank</w:t>
      </w:r>
      <w:bookmarkEnd w:id="5"/>
    </w:p>
    <w:p w:rsidR="00B73B0C" w:rsidRDefault="00B73B0C" w:rsidP="00B73B0C">
      <w:r>
        <w:t xml:space="preserve">Die relationale Datenbank besteht aus den zwei Tabellen "benutzer101" und "spielstand". Die Tabelle "benutzer101" besteht aus den Attributen id, email, passwort und name. Die id ist der Primary Key mit einem </w:t>
      </w:r>
      <w:r w:rsidRPr="00C850EF">
        <w:t>AUTO_INCREMENT</w:t>
      </w:r>
      <w:r>
        <w:t xml:space="preserve">, dass bedeutet, dass die id nicht mauell beim Anlegen eines neuen Datensatzes </w:t>
      </w:r>
      <w:r>
        <w:lastRenderedPageBreak/>
        <w:t>angegeben werden muss, da diese sich automatisch auf die nächst höhere Zahl setzt. Alle anderen Attribute der Tabelle wurden dem Datentyp text zugewiesen.</w:t>
      </w:r>
    </w:p>
    <w:p w:rsidR="00B73B0C" w:rsidRDefault="00B73B0C" w:rsidP="00B73B0C">
      <w:pPr>
        <w:spacing w:after="0"/>
      </w:pPr>
      <w:r>
        <w:t>Die zweite Tabelle "spielstand" besteht aus den Attributen id, spielerID, zugAnzahl, punkteS1, punkteS2, amZug und spieler. Primary Key ist auch in dieser Tabelle die id, die wieder mittels eines AUTO_INCREMENTs hochgezählt wird. Das Attribut spielerID die ein Fremdschlüssel auf den Primary Key der Tabelle "benutzer101", da die Beziehung zwischen den beiden Tabellen eine 1 zu n Beziehung ist. Die Attribute zugAnzahl, punkteS1, punkteS2 und amZug besitzen alle den Datentyp int und müssen immer gesetzt werden. Das Attribut spieler besitzt den Datentyp text, der auch den Wert NULL annehmen darf.</w:t>
      </w:r>
    </w:p>
    <w:p w:rsidR="00AA3CC6" w:rsidRDefault="00B73B0C" w:rsidP="00AA3CC6">
      <w:pPr>
        <w:keepNext/>
        <w:spacing w:after="0" w:line="240" w:lineRule="auto"/>
      </w:pPr>
      <w:r>
        <w:rPr>
          <w:noProof/>
        </w:rPr>
        <w:drawing>
          <wp:inline distT="0" distB="0" distL="0" distR="0">
            <wp:extent cx="3625850" cy="206248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5850" cy="2062480"/>
                    </a:xfrm>
                    <a:prstGeom prst="rect">
                      <a:avLst/>
                    </a:prstGeom>
                    <a:noFill/>
                    <a:ln w="9525">
                      <a:noFill/>
                      <a:miter lim="800000"/>
                      <a:headEnd/>
                      <a:tailEnd/>
                    </a:ln>
                  </pic:spPr>
                </pic:pic>
              </a:graphicData>
            </a:graphic>
          </wp:inline>
        </w:drawing>
      </w:r>
    </w:p>
    <w:p w:rsidR="00385C9C" w:rsidRDefault="00AA3CC6" w:rsidP="00AA3CC6">
      <w:pPr>
        <w:pStyle w:val="Beschriftung"/>
      </w:pPr>
      <w:r>
        <w:t xml:space="preserve">Abbildung </w:t>
      </w:r>
      <w:fldSimple w:instr=" SEQ Abbildung \* ARABIC ">
        <w:r w:rsidR="007C01C1">
          <w:rPr>
            <w:noProof/>
          </w:rPr>
          <w:t>1</w:t>
        </w:r>
      </w:fldSimple>
      <w:r>
        <w:t>: Datenbank</w:t>
      </w:r>
    </w:p>
    <w:p w:rsidR="00385C9C" w:rsidRDefault="00385C9C" w:rsidP="00385C9C">
      <w:pPr>
        <w:rPr>
          <w:rFonts w:cs="Times New Roman"/>
          <w:color w:val="4F81BD" w:themeColor="accent1"/>
          <w:sz w:val="18"/>
          <w:szCs w:val="18"/>
        </w:rPr>
      </w:pPr>
      <w:r>
        <w:br w:type="page"/>
      </w:r>
    </w:p>
    <w:p w:rsidR="00B73B0C" w:rsidRDefault="00B73B0C" w:rsidP="00B73B0C">
      <w:pPr>
        <w:pStyle w:val="berschrift1"/>
      </w:pPr>
      <w:bookmarkStart w:id="6" w:name="_Toc482565234"/>
      <w:r>
        <w:lastRenderedPageBreak/>
        <w:t>Beschreibung der Anwendung</w:t>
      </w:r>
      <w:bookmarkEnd w:id="6"/>
    </w:p>
    <w:p w:rsidR="00992FDA" w:rsidRDefault="00CA2542" w:rsidP="00992FDA">
      <w:pPr>
        <w:keepNext/>
        <w:spacing w:after="0" w:line="240" w:lineRule="auto"/>
      </w:pPr>
      <w:r>
        <w:rPr>
          <w:noProof/>
        </w:rPr>
        <w:drawing>
          <wp:inline distT="0" distB="0" distL="0" distR="0">
            <wp:extent cx="5400040" cy="2498625"/>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2498625"/>
                    </a:xfrm>
                    <a:prstGeom prst="rect">
                      <a:avLst/>
                    </a:prstGeom>
                    <a:noFill/>
                    <a:ln w="9525">
                      <a:noFill/>
                      <a:miter lim="800000"/>
                      <a:headEnd/>
                      <a:tailEnd/>
                    </a:ln>
                  </pic:spPr>
                </pic:pic>
              </a:graphicData>
            </a:graphic>
          </wp:inline>
        </w:drawing>
      </w:r>
    </w:p>
    <w:p w:rsidR="00992FDA" w:rsidRPr="00992FDA" w:rsidRDefault="00992FDA" w:rsidP="00992FDA">
      <w:pPr>
        <w:pStyle w:val="Beschriftung"/>
      </w:pPr>
      <w:r>
        <w:t xml:space="preserve">Abbildung </w:t>
      </w:r>
      <w:fldSimple w:instr=" SEQ Abbildung \* ARABIC ">
        <w:r w:rsidR="007C01C1">
          <w:rPr>
            <w:noProof/>
          </w:rPr>
          <w:t>2</w:t>
        </w:r>
      </w:fldSimple>
      <w:r>
        <w:t>: Spiel 101</w:t>
      </w:r>
    </w:p>
    <w:p w:rsidR="00B73B0C" w:rsidRDefault="00B73B0C" w:rsidP="00B73B0C">
      <w:pPr>
        <w:pStyle w:val="berschrift2"/>
      </w:pPr>
      <w:bookmarkStart w:id="7" w:name="_Toc482565235"/>
      <w:r>
        <w:t>Benutzerverwaltung</w:t>
      </w:r>
      <w:bookmarkEnd w:id="7"/>
    </w:p>
    <w:p w:rsidR="0066393C" w:rsidRDefault="005B16A8" w:rsidP="005B16A8">
      <w:r>
        <w:t xml:space="preserve">Die Benutzerverwaltung besteht aus den </w:t>
      </w:r>
      <w:r w:rsidR="00931CE2">
        <w:t>Elementen r</w:t>
      </w:r>
      <w:r>
        <w:t>e</w:t>
      </w:r>
      <w:r w:rsidR="00931CE2">
        <w:t>gistrieren, anmelden, Kennwort ä</w:t>
      </w:r>
      <w:r>
        <w:t xml:space="preserve">ndern und Benutzer </w:t>
      </w:r>
      <w:r w:rsidR="00931CE2">
        <w:t>l</w:t>
      </w:r>
      <w:r>
        <w:t>öschen.</w:t>
      </w:r>
      <w:r w:rsidR="003740CD">
        <w:t xml:space="preserve"> </w:t>
      </w:r>
      <w:r w:rsidR="00A31300">
        <w:t>Mittels der Radiobutton (siehe</w:t>
      </w:r>
      <w:r w:rsidR="00931CE2">
        <w:t xml:space="preserve"> </w:t>
      </w:r>
      <w:r w:rsidR="00A744D4">
        <w:fldChar w:fldCharType="begin"/>
      </w:r>
      <w:r w:rsidR="00931CE2">
        <w:instrText xml:space="preserve"> REF _Ref482560665 \h </w:instrText>
      </w:r>
      <w:r w:rsidR="00A744D4">
        <w:fldChar w:fldCharType="separate"/>
      </w:r>
      <w:r w:rsidR="00931CE2">
        <w:t>Anmelden-Seite</w:t>
      </w:r>
      <w:r w:rsidR="00A744D4">
        <w:fldChar w:fldCharType="end"/>
      </w:r>
      <w:r w:rsidR="00A31300">
        <w:t>) kann der Anwender zwischen diesen Optionen wechseln.</w:t>
      </w:r>
    </w:p>
    <w:p w:rsidR="003740CD" w:rsidRDefault="005B16A8" w:rsidP="00AA3CC6">
      <w:pPr>
        <w:keepNext/>
        <w:spacing w:after="0" w:line="240" w:lineRule="auto"/>
      </w:pPr>
      <w:r>
        <w:rPr>
          <w:noProof/>
        </w:rPr>
        <w:drawing>
          <wp:inline distT="0" distB="0" distL="0" distR="0">
            <wp:extent cx="3579495" cy="4605655"/>
            <wp:effectExtent l="19050" t="19050" r="20955" b="2349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579495" cy="4605655"/>
                    </a:xfrm>
                    <a:prstGeom prst="rect">
                      <a:avLst/>
                    </a:prstGeom>
                    <a:noFill/>
                    <a:ln w="9525">
                      <a:solidFill>
                        <a:schemeClr val="accent1"/>
                      </a:solidFill>
                      <a:miter lim="800000"/>
                      <a:headEnd/>
                      <a:tailEnd/>
                    </a:ln>
                  </pic:spPr>
                </pic:pic>
              </a:graphicData>
            </a:graphic>
          </wp:inline>
        </w:drawing>
      </w:r>
    </w:p>
    <w:p w:rsidR="005B16A8" w:rsidRPr="005B16A8" w:rsidRDefault="003740CD" w:rsidP="003740CD">
      <w:pPr>
        <w:pStyle w:val="Beschriftung"/>
      </w:pPr>
      <w:r>
        <w:t xml:space="preserve">Abbildung </w:t>
      </w:r>
      <w:fldSimple w:instr=" SEQ Abbildung \* ARABIC ">
        <w:r w:rsidR="007C01C1">
          <w:rPr>
            <w:noProof/>
          </w:rPr>
          <w:t>3</w:t>
        </w:r>
      </w:fldSimple>
      <w:r>
        <w:t xml:space="preserve">: </w:t>
      </w:r>
      <w:bookmarkStart w:id="8" w:name="_Ref482560665"/>
      <w:r>
        <w:t>Anmelden-Seite</w:t>
      </w:r>
      <w:bookmarkEnd w:id="8"/>
    </w:p>
    <w:p w:rsidR="00754542" w:rsidRPr="00754542" w:rsidRDefault="00754542" w:rsidP="00754542">
      <w:pPr>
        <w:pStyle w:val="berschrift3"/>
      </w:pPr>
      <w:bookmarkStart w:id="9" w:name="_Toc482565236"/>
      <w:r>
        <w:lastRenderedPageBreak/>
        <w:t>Anmelden</w:t>
      </w:r>
      <w:bookmarkEnd w:id="9"/>
    </w:p>
    <w:p w:rsidR="00D02E8F" w:rsidRPr="00D02E8F" w:rsidRDefault="00D02E8F" w:rsidP="00D02E8F">
      <w:r>
        <w:t>D</w:t>
      </w:r>
      <w:r w:rsidRPr="00D02E8F">
        <w:t>ie Software</w:t>
      </w:r>
      <w:r>
        <w:t xml:space="preserve"> kann</w:t>
      </w:r>
      <w:r w:rsidRPr="00D02E8F">
        <w:t xml:space="preserve"> nur nach erfolgreic</w:t>
      </w:r>
      <w:r>
        <w:t>her Anmeldung verwendet werden, d</w:t>
      </w:r>
      <w:r w:rsidRPr="00D02E8F">
        <w:t>amit wird die Nutzung durch Unbefugte</w:t>
      </w:r>
      <w:r>
        <w:t xml:space="preserve"> </w:t>
      </w:r>
      <w:r w:rsidRPr="00D02E8F">
        <w:t>unterbunden.</w:t>
      </w:r>
    </w:p>
    <w:p w:rsidR="00A31300" w:rsidRDefault="00D02E8F" w:rsidP="00A31300">
      <w:r>
        <w:t xml:space="preserve">Die Anmeldung </w:t>
      </w:r>
      <w:r w:rsidR="009A137D">
        <w:t xml:space="preserve">setzt </w:t>
      </w:r>
      <w:r w:rsidR="00322534">
        <w:t>voraus</w:t>
      </w:r>
      <w:r w:rsidR="009A137D">
        <w:t xml:space="preserve">, dass der Anwender sich zuvor bereits erfolgreich </w:t>
      </w:r>
      <w:r w:rsidR="00322534">
        <w:t>registriert</w:t>
      </w:r>
      <w:r w:rsidR="009A137D">
        <w:t xml:space="preserve"> hat. Um sich </w:t>
      </w:r>
      <w:r w:rsidR="00322534">
        <w:t>einloggen</w:t>
      </w:r>
      <w:r w:rsidR="009A137D">
        <w:t xml:space="preserve"> zu können, müssen die </w:t>
      </w:r>
      <w:r>
        <w:t>Eingabe</w:t>
      </w:r>
      <w:r w:rsidR="009A137D">
        <w:t>felder mit den zuvor Registrierten Daten ausgefüllt werden.</w:t>
      </w:r>
      <w:r>
        <w:t xml:space="preserve"> </w:t>
      </w:r>
      <w:r w:rsidR="00A31300">
        <w:t xml:space="preserve">Nach erfolgreicher Anmeldung wird der Anwender auf die Spiel-Seite </w:t>
      </w:r>
      <w:r w:rsidR="00931CE2">
        <w:t>weiter</w:t>
      </w:r>
      <w:r w:rsidR="00A31300">
        <w:t>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754542" w:rsidRDefault="00C46A1F" w:rsidP="00D02E8F">
      <w:r>
        <w:t xml:space="preserve">Ursache </w:t>
      </w:r>
      <w:r w:rsidR="00754542">
        <w:t>1</w:t>
      </w:r>
      <w:r>
        <w:t>:</w:t>
      </w:r>
      <w:r w:rsidR="00754542">
        <w:t xml:space="preserve"> Die Pflichtfelder</w:t>
      </w:r>
      <w:r w:rsidR="00EF1975">
        <w:t xml:space="preserve"> wurden </w:t>
      </w:r>
      <w:r w:rsidR="00754542">
        <w:t>nicht gefüllt</w:t>
      </w:r>
      <w:r w:rsidR="00931CE2">
        <w:t>.</w:t>
      </w:r>
      <w:r w:rsidR="00754542">
        <w:t xml:space="preserve"> </w:t>
      </w:r>
    </w:p>
    <w:p w:rsidR="00AA3CC6" w:rsidRDefault="00C46A1F" w:rsidP="00AA3CC6">
      <w:pPr>
        <w:keepNext/>
        <w:spacing w:after="0" w:line="240" w:lineRule="auto"/>
      </w:pPr>
      <w:r>
        <w:rPr>
          <w:noProof/>
        </w:rPr>
        <w:drawing>
          <wp:inline distT="0" distB="0" distL="0" distR="0">
            <wp:extent cx="3111500" cy="702310"/>
            <wp:effectExtent l="19050" t="19050" r="12700" b="2159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11500" cy="702310"/>
                    </a:xfrm>
                    <a:prstGeom prst="rect">
                      <a:avLst/>
                    </a:prstGeom>
                    <a:noFill/>
                    <a:ln w="9525">
                      <a:solidFill>
                        <a:schemeClr val="accent1"/>
                      </a:solidFill>
                      <a:miter lim="800000"/>
                      <a:headEnd/>
                      <a:tailEnd/>
                    </a:ln>
                  </pic:spPr>
                </pic:pic>
              </a:graphicData>
            </a:graphic>
          </wp:inline>
        </w:drawing>
      </w:r>
    </w:p>
    <w:p w:rsidR="00AA3CC6" w:rsidRDefault="00AA3CC6" w:rsidP="00AA3CC6">
      <w:pPr>
        <w:pStyle w:val="Beschriftung"/>
      </w:pPr>
      <w:r>
        <w:t xml:space="preserve">Abbildung </w:t>
      </w:r>
      <w:fldSimple w:instr=" SEQ Abbildung \* ARABIC ">
        <w:r w:rsidR="007C01C1">
          <w:rPr>
            <w:noProof/>
          </w:rPr>
          <w:t>4</w:t>
        </w:r>
      </w:fldSimple>
      <w:r>
        <w:t xml:space="preserve">: </w:t>
      </w:r>
      <w:bookmarkStart w:id="10" w:name="_Ref482561138"/>
      <w:r>
        <w:t>Unausgefüllte Pflichtfelder</w:t>
      </w:r>
      <w:bookmarkEnd w:id="10"/>
    </w:p>
    <w:p w:rsidR="004D2E2C" w:rsidRDefault="00C46A1F" w:rsidP="004D2E2C">
      <w:r>
        <w:t>Ursache 2:</w:t>
      </w:r>
      <w:r w:rsidR="00754542">
        <w:t xml:space="preserve"> </w:t>
      </w:r>
      <w:r w:rsidR="00A13DA8">
        <w:t xml:space="preserve">Der Benutzer </w:t>
      </w:r>
      <w:r w:rsidR="00931CE2">
        <w:t>wurde noch nicht angelegt.</w:t>
      </w:r>
    </w:p>
    <w:p w:rsidR="00AA3CC6" w:rsidRDefault="00EF1975" w:rsidP="00AA3CC6">
      <w:pPr>
        <w:keepNext/>
        <w:spacing w:after="0" w:line="240" w:lineRule="auto"/>
      </w:pPr>
      <w:r>
        <w:rPr>
          <w:noProof/>
        </w:rPr>
        <w:drawing>
          <wp:inline distT="0" distB="0" distL="0" distR="0">
            <wp:extent cx="3088640" cy="167005"/>
            <wp:effectExtent l="19050" t="19050" r="16510" b="2349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8640" cy="167005"/>
                    </a:xfrm>
                    <a:prstGeom prst="rect">
                      <a:avLst/>
                    </a:prstGeom>
                    <a:noFill/>
                    <a:ln w="9525">
                      <a:solidFill>
                        <a:schemeClr val="accent1"/>
                      </a:solidFill>
                      <a:miter lim="800000"/>
                      <a:headEnd/>
                      <a:tailEnd/>
                    </a:ln>
                  </pic:spPr>
                </pic:pic>
              </a:graphicData>
            </a:graphic>
          </wp:inline>
        </w:drawing>
      </w:r>
    </w:p>
    <w:p w:rsidR="00EF1975" w:rsidRDefault="00AA3CC6" w:rsidP="00AA3CC6">
      <w:pPr>
        <w:pStyle w:val="Beschriftung"/>
      </w:pPr>
      <w:r>
        <w:t xml:space="preserve">Abbildung </w:t>
      </w:r>
      <w:fldSimple w:instr=" SEQ Abbildung \* ARABIC ">
        <w:r w:rsidR="007C01C1">
          <w:rPr>
            <w:noProof/>
          </w:rPr>
          <w:t>5</w:t>
        </w:r>
      </w:fldSimple>
      <w:r>
        <w:t xml:space="preserve">: </w:t>
      </w:r>
      <w:bookmarkStart w:id="11" w:name="_Ref482561227"/>
      <w:r>
        <w:t>Benutzer nicht Registriert</w:t>
      </w:r>
      <w:bookmarkEnd w:id="11"/>
    </w:p>
    <w:p w:rsidR="00A13DA8" w:rsidRDefault="00C46A1F" w:rsidP="004D2E2C">
      <w:r>
        <w:t xml:space="preserve">Ursache </w:t>
      </w:r>
      <w:r w:rsidR="00153821">
        <w:t>3</w:t>
      </w:r>
      <w:r>
        <w:t>:</w:t>
      </w:r>
      <w:r w:rsidR="00A13DA8">
        <w:t xml:space="preserve"> </w:t>
      </w:r>
      <w:r w:rsidR="00931CE2">
        <w:t>Es wurde kein E-Mail-Format verwendet.</w:t>
      </w:r>
    </w:p>
    <w:p w:rsidR="00AA3CC6" w:rsidRDefault="00AA3CC6" w:rsidP="00AA3CC6">
      <w:pPr>
        <w:keepNext/>
        <w:spacing w:after="0" w:line="240" w:lineRule="auto"/>
      </w:pPr>
      <w:r>
        <w:rPr>
          <w:noProof/>
        </w:rPr>
        <w:drawing>
          <wp:inline distT="0" distB="0" distL="0" distR="0">
            <wp:extent cx="3100070" cy="713740"/>
            <wp:effectExtent l="19050" t="19050" r="24130" b="1016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100070" cy="713740"/>
                    </a:xfrm>
                    <a:prstGeom prst="rect">
                      <a:avLst/>
                    </a:prstGeom>
                    <a:noFill/>
                    <a:ln w="9525">
                      <a:solidFill>
                        <a:schemeClr val="accent1"/>
                      </a:solidFill>
                      <a:miter lim="800000"/>
                      <a:headEnd/>
                      <a:tailEnd/>
                    </a:ln>
                  </pic:spPr>
                </pic:pic>
              </a:graphicData>
            </a:graphic>
          </wp:inline>
        </w:drawing>
      </w:r>
    </w:p>
    <w:p w:rsidR="00EE7DB3" w:rsidRDefault="00AA3CC6" w:rsidP="00AA3CC6">
      <w:pPr>
        <w:pStyle w:val="Beschriftung"/>
      </w:pPr>
      <w:bookmarkStart w:id="12" w:name="_Ref482565506"/>
      <w:r>
        <w:t xml:space="preserve">Abbildung </w:t>
      </w:r>
      <w:fldSimple w:instr=" SEQ Abbildung \* ARABIC ">
        <w:r w:rsidR="007C01C1">
          <w:rPr>
            <w:noProof/>
          </w:rPr>
          <w:t>6</w:t>
        </w:r>
      </w:fldSimple>
      <w:r>
        <w:t xml:space="preserve">: </w:t>
      </w:r>
      <w:bookmarkStart w:id="13" w:name="_Ref482561017"/>
      <w:r>
        <w:t>Ungültiges E-Mail-Format</w:t>
      </w:r>
      <w:bookmarkEnd w:id="12"/>
      <w:bookmarkEnd w:id="13"/>
    </w:p>
    <w:p w:rsidR="004A79DF" w:rsidRDefault="004A79DF" w:rsidP="0078465E">
      <w:pPr>
        <w:ind w:left="1276" w:hanging="1276"/>
        <w:jc w:val="left"/>
      </w:pPr>
      <w:r>
        <w:t>Ursache 4: Eingegebenes Passwort stimmt</w:t>
      </w:r>
      <w:r w:rsidR="0078465E">
        <w:t xml:space="preserve"> nicht mit dem in der Datenbank</w:t>
      </w:r>
      <w:r w:rsidR="0078465E">
        <w:br/>
      </w:r>
      <w:r>
        <w:t>abgespeichertem Passwort überein</w:t>
      </w:r>
      <w:r w:rsidR="00931CE2">
        <w:t>.</w:t>
      </w:r>
    </w:p>
    <w:p w:rsidR="00E65A00" w:rsidRDefault="004A79DF" w:rsidP="00E65A00">
      <w:pPr>
        <w:keepNext/>
        <w:spacing w:after="0" w:line="240" w:lineRule="auto"/>
      </w:pPr>
      <w:r>
        <w:rPr>
          <w:noProof/>
        </w:rPr>
        <w:drawing>
          <wp:inline distT="0" distB="0" distL="0" distR="0">
            <wp:extent cx="3100070" cy="167005"/>
            <wp:effectExtent l="19050" t="19050" r="24130" b="23495"/>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100070" cy="167005"/>
                    </a:xfrm>
                    <a:prstGeom prst="rect">
                      <a:avLst/>
                    </a:prstGeom>
                    <a:noFill/>
                    <a:ln w="9525">
                      <a:solidFill>
                        <a:schemeClr val="accent1"/>
                      </a:solidFill>
                      <a:miter lim="800000"/>
                      <a:headEnd/>
                      <a:tailEnd/>
                    </a:ln>
                  </pic:spPr>
                </pic:pic>
              </a:graphicData>
            </a:graphic>
          </wp:inline>
        </w:drawing>
      </w:r>
    </w:p>
    <w:p w:rsidR="004A79DF" w:rsidRPr="004A79DF" w:rsidRDefault="00E65A00" w:rsidP="00E65A00">
      <w:pPr>
        <w:pStyle w:val="Beschriftung"/>
      </w:pPr>
      <w:r>
        <w:t xml:space="preserve">Abbildung </w:t>
      </w:r>
      <w:fldSimple w:instr=" SEQ Abbildung \* ARABIC ">
        <w:r w:rsidR="007C01C1">
          <w:rPr>
            <w:noProof/>
          </w:rPr>
          <w:t>7</w:t>
        </w:r>
      </w:fldSimple>
      <w:r>
        <w:t xml:space="preserve">: </w:t>
      </w:r>
      <w:bookmarkStart w:id="14" w:name="_Ref482561376"/>
      <w:r>
        <w:t>Passwort falsch</w:t>
      </w:r>
      <w:bookmarkEnd w:id="14"/>
    </w:p>
    <w:p w:rsidR="00754542" w:rsidRDefault="00754542" w:rsidP="00754542">
      <w:pPr>
        <w:pStyle w:val="berschrift3"/>
      </w:pPr>
      <w:bookmarkStart w:id="15" w:name="_Toc482565237"/>
      <w:r>
        <w:t>Registrieren</w:t>
      </w:r>
      <w:bookmarkEnd w:id="15"/>
    </w:p>
    <w:p w:rsidR="00917C7C" w:rsidRDefault="00917C7C" w:rsidP="00917C7C">
      <w:r>
        <w:t>Für eine erfolgreiche Registrierung müssen alle Felder ausgefüllt werden. Es wird vorausgesetzt, dass die E-Mail-Adresse nicht bereits für einen anderen Anwender verwendet wird.</w:t>
      </w:r>
      <w:r w:rsidR="00A31300">
        <w:t xml:space="preserve"> Nach erfolgreicher Registrierung wird der Anwender auf die Anmelde-Seite geleitet. Bei fehlerhafter Anmeldung, bekommt der Anwender aufgrund der folgenden Ursachen Fehlerm</w:t>
      </w:r>
      <w:r w:rsidR="00A31300" w:rsidRPr="00D02E8F">
        <w:t>eldung</w:t>
      </w:r>
      <w:r w:rsidR="00A31300">
        <w:t>en</w:t>
      </w:r>
      <w:r w:rsidR="00A31300" w:rsidRPr="00D02E8F">
        <w:t xml:space="preserve"> angezeigt</w:t>
      </w:r>
      <w:r w:rsidR="00A31300">
        <w:t xml:space="preserve">. </w:t>
      </w:r>
    </w:p>
    <w:p w:rsidR="00153821" w:rsidRDefault="00153821" w:rsidP="0078465E">
      <w:pPr>
        <w:jc w:val="left"/>
      </w:pPr>
      <w:r>
        <w:lastRenderedPageBreak/>
        <w:t>Ursache 1: Die Pflichtfelder</w:t>
      </w:r>
      <w:r w:rsidR="00931CE2">
        <w:t xml:space="preserve"> wurden nicht alle gefüllt</w:t>
      </w:r>
      <w:r w:rsidR="0078465E">
        <w:t xml:space="preserve"> (siehe </w:t>
      </w:r>
      <w:fldSimple w:instr=" REF _Ref482561138 \h  \* MERGEFORMAT ">
        <w:r w:rsidR="0078465E">
          <w:t xml:space="preserve">Unausgefüllte </w:t>
        </w:r>
        <w:r w:rsidR="0078465E">
          <w:tab/>
        </w:r>
        <w:r w:rsidR="0078465E">
          <w:tab/>
          <w:t xml:space="preserve">        Pflichtfelder</w:t>
        </w:r>
      </w:fldSimple>
      <w:r w:rsidR="0078465E">
        <w:t>)</w:t>
      </w:r>
      <w:r w:rsidR="00931CE2">
        <w:t>.</w:t>
      </w:r>
    </w:p>
    <w:p w:rsidR="00153821" w:rsidRDefault="00EF1975" w:rsidP="0078465E">
      <w:pPr>
        <w:ind w:left="1276" w:hanging="1276"/>
        <w:jc w:val="left"/>
      </w:pPr>
      <w:r>
        <w:t>Ursache 2</w:t>
      </w:r>
      <w:r w:rsidR="00153821">
        <w:t xml:space="preserve">: Das </w:t>
      </w:r>
      <w:r>
        <w:t xml:space="preserve">erste angegebene </w:t>
      </w:r>
      <w:r w:rsidR="00153821">
        <w:t xml:space="preserve">Passwort </w:t>
      </w:r>
      <w:r w:rsidR="00931CE2">
        <w:t xml:space="preserve">stimmt </w:t>
      </w:r>
      <w:r w:rsidR="00153821">
        <w:t xml:space="preserve">nicht mit dem </w:t>
      </w:r>
      <w:r w:rsidR="00931CE2">
        <w:t>zweiten</w:t>
      </w:r>
      <w:r>
        <w:t xml:space="preserve"> </w:t>
      </w:r>
      <w:r w:rsidR="00153821">
        <w:t>Passwort überein</w:t>
      </w:r>
      <w:r w:rsidR="00931CE2">
        <w:t>.</w:t>
      </w:r>
    </w:p>
    <w:p w:rsidR="00AA3CC6" w:rsidRDefault="00B95F50" w:rsidP="00AA3CC6">
      <w:pPr>
        <w:keepNext/>
        <w:spacing w:after="0" w:line="240" w:lineRule="auto"/>
      </w:pPr>
      <w:r>
        <w:rPr>
          <w:noProof/>
        </w:rPr>
        <w:drawing>
          <wp:inline distT="0" distB="0" distL="0" distR="0">
            <wp:extent cx="3100070" cy="1449705"/>
            <wp:effectExtent l="19050" t="19050" r="24130" b="17145"/>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100070" cy="1449705"/>
                    </a:xfrm>
                    <a:prstGeom prst="rect">
                      <a:avLst/>
                    </a:prstGeom>
                    <a:noFill/>
                    <a:ln w="9525">
                      <a:solidFill>
                        <a:schemeClr val="accent1"/>
                      </a:solidFill>
                      <a:miter lim="800000"/>
                      <a:headEnd/>
                      <a:tailEnd/>
                    </a:ln>
                  </pic:spPr>
                </pic:pic>
              </a:graphicData>
            </a:graphic>
          </wp:inline>
        </w:drawing>
      </w:r>
    </w:p>
    <w:p w:rsidR="00153821" w:rsidRDefault="00AA3CC6" w:rsidP="00AA3CC6">
      <w:pPr>
        <w:pStyle w:val="Beschriftung"/>
      </w:pPr>
      <w:r>
        <w:t xml:space="preserve">Abbildung </w:t>
      </w:r>
      <w:fldSimple w:instr=" SEQ Abbildung \* ARABIC ">
        <w:r w:rsidR="007C01C1">
          <w:rPr>
            <w:noProof/>
          </w:rPr>
          <w:t>8</w:t>
        </w:r>
      </w:fldSimple>
      <w:r>
        <w:t xml:space="preserve">: </w:t>
      </w:r>
      <w:bookmarkStart w:id="16" w:name="_Ref482565941"/>
      <w:r>
        <w:t>Passworteingaben unterschiedlich</w:t>
      </w:r>
      <w:bookmarkEnd w:id="16"/>
    </w:p>
    <w:p w:rsidR="00DB0C11" w:rsidRDefault="00DB0C11" w:rsidP="00917C7C">
      <w:r>
        <w:t xml:space="preserve">Ursache 3: Der Benutzername </w:t>
      </w:r>
      <w:r w:rsidR="00931CE2">
        <w:t>enthält Nummern oder Sonderzeichen.</w:t>
      </w:r>
    </w:p>
    <w:p w:rsidR="00AA3CC6" w:rsidRDefault="00B95F50" w:rsidP="00AA3CC6">
      <w:pPr>
        <w:keepNext/>
        <w:spacing w:after="0" w:line="240" w:lineRule="auto"/>
      </w:pPr>
      <w:r>
        <w:rPr>
          <w:noProof/>
        </w:rPr>
        <w:drawing>
          <wp:inline distT="0" distB="0" distL="0" distR="0">
            <wp:extent cx="3100070" cy="892175"/>
            <wp:effectExtent l="19050" t="19050" r="24130" b="222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100070" cy="892175"/>
                    </a:xfrm>
                    <a:prstGeom prst="rect">
                      <a:avLst/>
                    </a:prstGeom>
                    <a:noFill/>
                    <a:ln w="9525">
                      <a:solidFill>
                        <a:schemeClr val="accent1"/>
                      </a:solidFill>
                      <a:miter lim="800000"/>
                      <a:headEnd/>
                      <a:tailEnd/>
                    </a:ln>
                  </pic:spPr>
                </pic:pic>
              </a:graphicData>
            </a:graphic>
          </wp:inline>
        </w:drawing>
      </w:r>
    </w:p>
    <w:p w:rsidR="00B95F50" w:rsidRDefault="00AA3CC6" w:rsidP="00AA3CC6">
      <w:pPr>
        <w:pStyle w:val="Beschriftung"/>
      </w:pPr>
      <w:r>
        <w:t xml:space="preserve">Abbildung </w:t>
      </w:r>
      <w:fldSimple w:instr=" SEQ Abbildung \* ARABIC ">
        <w:r w:rsidR="007C01C1">
          <w:rPr>
            <w:noProof/>
          </w:rPr>
          <w:t>9</w:t>
        </w:r>
      </w:fldSimple>
      <w:r>
        <w:t>: Unzulässige Zeichen im Benutzernamen</w:t>
      </w:r>
    </w:p>
    <w:p w:rsidR="00DB0C11" w:rsidRDefault="00DB0C11" w:rsidP="00917C7C">
      <w:r>
        <w:t xml:space="preserve">Ursache 4: Der Benutzer </w:t>
      </w:r>
      <w:r w:rsidR="00931CE2">
        <w:t xml:space="preserve">wurde </w:t>
      </w:r>
      <w:r>
        <w:t>be</w:t>
      </w:r>
      <w:r w:rsidR="00931CE2">
        <w:t>reits in der Datenbank angelegt.</w:t>
      </w:r>
    </w:p>
    <w:p w:rsidR="00B5115C" w:rsidRDefault="00B95F50" w:rsidP="00B5115C">
      <w:pPr>
        <w:keepNext/>
        <w:spacing w:after="0" w:line="240" w:lineRule="auto"/>
      </w:pPr>
      <w:r>
        <w:rPr>
          <w:noProof/>
        </w:rPr>
        <w:drawing>
          <wp:inline distT="0" distB="0" distL="0" distR="0">
            <wp:extent cx="3100070" cy="189865"/>
            <wp:effectExtent l="19050" t="19050" r="24130" b="1968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100070" cy="189865"/>
                    </a:xfrm>
                    <a:prstGeom prst="rect">
                      <a:avLst/>
                    </a:prstGeom>
                    <a:noFill/>
                    <a:ln w="9525">
                      <a:solidFill>
                        <a:schemeClr val="accent1"/>
                      </a:solidFill>
                      <a:miter lim="800000"/>
                      <a:headEnd/>
                      <a:tailEnd/>
                    </a:ln>
                  </pic:spPr>
                </pic:pic>
              </a:graphicData>
            </a:graphic>
          </wp:inline>
        </w:drawing>
      </w:r>
    </w:p>
    <w:p w:rsidR="00B95F50" w:rsidRDefault="00B5115C" w:rsidP="00B5115C">
      <w:pPr>
        <w:pStyle w:val="Beschriftung"/>
      </w:pPr>
      <w:r>
        <w:t xml:space="preserve">Abbildung </w:t>
      </w:r>
      <w:fldSimple w:instr=" SEQ Abbildung \* ARABIC ">
        <w:r w:rsidR="007C01C1">
          <w:rPr>
            <w:noProof/>
          </w:rPr>
          <w:t>10</w:t>
        </w:r>
      </w:fldSimple>
      <w:r>
        <w:t xml:space="preserve">: </w:t>
      </w:r>
      <w:bookmarkStart w:id="17" w:name="_Ref482566007"/>
      <w:r>
        <w:t>Benutzer existiert</w:t>
      </w:r>
      <w:bookmarkEnd w:id="17"/>
    </w:p>
    <w:p w:rsidR="007C01C1" w:rsidRPr="00917C7C" w:rsidRDefault="00111532" w:rsidP="0078465E">
      <w:pPr>
        <w:jc w:val="left"/>
      </w:pPr>
      <w:r>
        <w:t xml:space="preserve">Ursache 5: Es wurde kein E-Mail-Format verwendet </w:t>
      </w:r>
      <w:r w:rsidR="00931CE2">
        <w:t xml:space="preserve">(siehe </w:t>
      </w:r>
      <w:r w:rsidR="00A744D4">
        <w:fldChar w:fldCharType="begin"/>
      </w:r>
      <w:r w:rsidR="00931CE2">
        <w:instrText xml:space="preserve"> REF _Ref482561017 \h </w:instrText>
      </w:r>
      <w:r w:rsidR="00A744D4">
        <w:fldChar w:fldCharType="separate"/>
      </w:r>
      <w:r w:rsidR="00931CE2">
        <w:t>Ungültiges E-Mail-</w:t>
      </w:r>
      <w:r w:rsidR="0078465E">
        <w:t xml:space="preserve"> </w:t>
      </w:r>
      <w:r w:rsidR="0078465E">
        <w:tab/>
      </w:r>
      <w:r w:rsidR="0078465E">
        <w:tab/>
        <w:t xml:space="preserve">        </w:t>
      </w:r>
      <w:r w:rsidR="00931CE2">
        <w:t>Format</w:t>
      </w:r>
      <w:r w:rsidR="00A744D4">
        <w:fldChar w:fldCharType="end"/>
      </w:r>
      <w:r w:rsidR="00931CE2">
        <w:t>)</w:t>
      </w:r>
    </w:p>
    <w:p w:rsidR="00754542" w:rsidRDefault="00754542" w:rsidP="00754542">
      <w:pPr>
        <w:pStyle w:val="berschrift3"/>
      </w:pPr>
      <w:bookmarkStart w:id="18" w:name="_Toc482565238"/>
      <w:r>
        <w:t>Benutzer Löschen</w:t>
      </w:r>
      <w:bookmarkEnd w:id="18"/>
    </w:p>
    <w:p w:rsidR="006C625C" w:rsidRDefault="00A31300" w:rsidP="006C625C">
      <w:r>
        <w:t>Der Anwender hat die Möglichkeit seinen angelegten Benutzer zu löschen. Für eine erfolgreiche Löschung, müssen alle Felder ausgefüllt werden.</w:t>
      </w:r>
      <w:r w:rsidR="00A42918">
        <w:t xml:space="preserve"> Da diese Aktion endgültig ist, muss der Anwender </w:t>
      </w:r>
      <w:r w:rsidR="00931CE2">
        <w:t>diese Aktion zusätzlich bestätigen</w:t>
      </w:r>
      <w:r w:rsidR="00A42918">
        <w:t>.</w:t>
      </w:r>
      <w:r>
        <w:t xml:space="preserve"> Nach erfolgreicher Löschung wird der Anwender auf die Anmelde-Seite geleitet. Bei fehlerhafter </w:t>
      </w:r>
      <w:r w:rsidR="006E4B98">
        <w:t>Löschung</w:t>
      </w:r>
      <w:r>
        <w:t>, bekommt der Anwender aufgrund der folgenden Ursachen Fehlerm</w:t>
      </w:r>
      <w:r w:rsidRPr="00D02E8F">
        <w:t>eldung</w:t>
      </w:r>
      <w:r>
        <w:t>en</w:t>
      </w:r>
      <w:r w:rsidRPr="00D02E8F">
        <w:t xml:space="preserve"> angezeigt</w:t>
      </w:r>
      <w:r>
        <w:t xml:space="preserve">. </w:t>
      </w:r>
    </w:p>
    <w:p w:rsidR="00602FB0" w:rsidRDefault="00602FB0" w:rsidP="0078465E">
      <w:pPr>
        <w:jc w:val="left"/>
      </w:pPr>
      <w:r>
        <w:t>Ursache 1: Die Pflichtfelder nicht alle gefüllt wurden</w:t>
      </w:r>
      <w:r w:rsidR="00931CE2">
        <w:t xml:space="preserve"> (siehe </w:t>
      </w:r>
      <w:fldSimple w:instr=" REF _Ref482561138 \h  \* MERGEFORMAT ">
        <w:r w:rsidR="00931CE2">
          <w:t xml:space="preserve">Unausgefüllte </w:t>
        </w:r>
        <w:r w:rsidR="0078465E">
          <w:tab/>
          <w:t xml:space="preserve">   </w:t>
        </w:r>
        <w:r w:rsidR="0078465E">
          <w:tab/>
          <w:t xml:space="preserve">        </w:t>
        </w:r>
        <w:r w:rsidR="00931CE2">
          <w:t>Pflichtfelder</w:t>
        </w:r>
      </w:fldSimple>
      <w:r w:rsidR="00931CE2">
        <w:t>)</w:t>
      </w:r>
    </w:p>
    <w:p w:rsidR="00385C9C" w:rsidRDefault="00385C9C" w:rsidP="0078465E">
      <w:pPr>
        <w:jc w:val="left"/>
      </w:pPr>
    </w:p>
    <w:p w:rsidR="00690CC4" w:rsidRDefault="00690CC4" w:rsidP="0078465E">
      <w:pPr>
        <w:jc w:val="left"/>
      </w:pPr>
      <w:r>
        <w:lastRenderedPageBreak/>
        <w:t xml:space="preserve">Ursache </w:t>
      </w:r>
      <w:r w:rsidR="00602FB0">
        <w:t>2</w:t>
      </w:r>
      <w:r>
        <w:t>:</w:t>
      </w:r>
      <w:r w:rsidR="00931CE2">
        <w:t xml:space="preserve"> Der Benutzer existiert nicht</w:t>
      </w:r>
      <w:r w:rsidR="007C01C1">
        <w:t>.</w:t>
      </w:r>
    </w:p>
    <w:p w:rsidR="007C01C1" w:rsidRDefault="007C01C1" w:rsidP="0078465E">
      <w:pPr>
        <w:keepNext/>
        <w:spacing w:after="0" w:line="240" w:lineRule="auto"/>
        <w:jc w:val="left"/>
      </w:pPr>
      <w:r>
        <w:rPr>
          <w:noProof/>
        </w:rPr>
        <w:drawing>
          <wp:inline distT="0" distB="0" distL="0" distR="0">
            <wp:extent cx="1711960" cy="191135"/>
            <wp:effectExtent l="19050" t="19050" r="21590" b="1841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711960" cy="191135"/>
                    </a:xfrm>
                    <a:prstGeom prst="rect">
                      <a:avLst/>
                    </a:prstGeom>
                    <a:noFill/>
                    <a:ln w="9525">
                      <a:solidFill>
                        <a:schemeClr val="accent1"/>
                      </a:solidFill>
                      <a:miter lim="800000"/>
                      <a:headEnd/>
                      <a:tailEnd/>
                    </a:ln>
                  </pic:spPr>
                </pic:pic>
              </a:graphicData>
            </a:graphic>
          </wp:inline>
        </w:drawing>
      </w:r>
    </w:p>
    <w:p w:rsidR="007C01C1" w:rsidRDefault="007C01C1" w:rsidP="0078465E">
      <w:pPr>
        <w:pStyle w:val="Beschriftung"/>
        <w:jc w:val="left"/>
      </w:pPr>
      <w:r>
        <w:t xml:space="preserve">Abbildung </w:t>
      </w:r>
      <w:fldSimple w:instr=" SEQ Abbildung \* ARABIC ">
        <w:r>
          <w:rPr>
            <w:noProof/>
          </w:rPr>
          <w:t>11</w:t>
        </w:r>
      </w:fldSimple>
      <w:r>
        <w:t>: Benutzer existiert nicht</w:t>
      </w:r>
    </w:p>
    <w:p w:rsidR="007C01C1" w:rsidRPr="00917C7C" w:rsidRDefault="007C01C1" w:rsidP="0078465E">
      <w:pPr>
        <w:jc w:val="left"/>
      </w:pPr>
      <w:r>
        <w:t xml:space="preserve">Ursache 3: Es wurde kein E-Mail-Format verwendet (siehe </w:t>
      </w:r>
      <w:r>
        <w:fldChar w:fldCharType="begin"/>
      </w:r>
      <w:r>
        <w:instrText xml:space="preserve"> REF _Ref482561017 \h </w:instrText>
      </w:r>
      <w:r>
        <w:fldChar w:fldCharType="separate"/>
      </w:r>
      <w:r>
        <w:t>Ungültiges E-Mail-</w:t>
      </w:r>
      <w:r w:rsidR="0078465E">
        <w:tab/>
      </w:r>
      <w:r w:rsidR="0078465E">
        <w:tab/>
        <w:t xml:space="preserve">        </w:t>
      </w:r>
      <w:r>
        <w:t>Format</w:t>
      </w:r>
      <w:r>
        <w:fldChar w:fldCharType="end"/>
      </w:r>
      <w:r>
        <w:t>)</w:t>
      </w:r>
    </w:p>
    <w:p w:rsidR="00931CE2" w:rsidRPr="006C625C" w:rsidRDefault="007C01C1" w:rsidP="0078465E">
      <w:pPr>
        <w:ind w:left="1418" w:hanging="1418"/>
      </w:pPr>
      <w:r>
        <w:t xml:space="preserve">Ursache 4: Eingegebenes Passwort stimmt nicht mit dem in der Datenbank </w:t>
      </w:r>
      <w:r w:rsidR="0078465E">
        <w:t xml:space="preserve">      </w:t>
      </w:r>
      <w:r>
        <w:t xml:space="preserve">abgespeichertem Passwort überein (siehe </w:t>
      </w:r>
      <w:r>
        <w:fldChar w:fldCharType="begin"/>
      </w:r>
      <w:r>
        <w:instrText xml:space="preserve"> REF _Ref482561376 \h </w:instrText>
      </w:r>
      <w:r>
        <w:fldChar w:fldCharType="separate"/>
      </w:r>
      <w:r>
        <w:t>Passwort falsch</w:t>
      </w:r>
      <w:r>
        <w:fldChar w:fldCharType="end"/>
      </w:r>
      <w:r>
        <w:t>).</w:t>
      </w:r>
    </w:p>
    <w:p w:rsidR="00754542" w:rsidRDefault="00754542" w:rsidP="00754542">
      <w:pPr>
        <w:pStyle w:val="berschrift3"/>
      </w:pPr>
      <w:bookmarkStart w:id="19" w:name="_Toc482565239"/>
      <w:r>
        <w:t>Kennwort Ändern</w:t>
      </w:r>
      <w:bookmarkEnd w:id="19"/>
    </w:p>
    <w:p w:rsidR="006E4B98" w:rsidRPr="006E4B98" w:rsidRDefault="006E4B98" w:rsidP="006E4B98">
      <w:r>
        <w:t>Der Anwender hat die Möglichkeit sein Kennwort zu Ändern. Dafür muss er alle Felder ausfüllen. Wichtig ist, dass in das erste Kennwortfeld das alte Passwort eingetragen wird und in die folgenden beiden Kennwortfelder das neue Passwort, welche</w:t>
      </w:r>
      <w:r w:rsidR="00931CE2">
        <w:t>s</w:t>
      </w:r>
      <w:r>
        <w:t xml:space="preserve"> das alte </w:t>
      </w:r>
      <w:r w:rsidR="00931CE2">
        <w:t>ersetzen</w:t>
      </w:r>
      <w:r>
        <w:t xml:space="preserve"> soll. Es müssen alle vorhandenen Eingabefelder gefüllt sein. </w:t>
      </w:r>
      <w:r w:rsidR="00A42918">
        <w:t xml:space="preserve">Da diese Aktion endgültig ist, muss der Anwender </w:t>
      </w:r>
      <w:r w:rsidR="00931CE2">
        <w:t>diese Aktion zusätzlich bestätigen</w:t>
      </w:r>
      <w:r w:rsidR="00A42918">
        <w:t xml:space="preserve">. </w:t>
      </w:r>
      <w:r>
        <w:t>Nach erfolgreicher Änderung wird der Anwender auf die Anmelde-Seite geleitet. Bei fehlerhafter Änderung, bekommt der Anwender aufgrund der folgenden Ursachen Fehlerm</w:t>
      </w:r>
      <w:r w:rsidRPr="00D02E8F">
        <w:t>eldung</w:t>
      </w:r>
      <w:r>
        <w:t>en</w:t>
      </w:r>
      <w:r w:rsidRPr="00D02E8F">
        <w:t xml:space="preserve"> angezeigt</w:t>
      </w:r>
      <w:r>
        <w:t xml:space="preserve">. </w:t>
      </w:r>
    </w:p>
    <w:p w:rsidR="0066393C" w:rsidRDefault="0066393C" w:rsidP="0078465E">
      <w:pPr>
        <w:ind w:left="1276" w:hanging="1276"/>
        <w:jc w:val="left"/>
      </w:pPr>
      <w:r>
        <w:t>Ursache 1: Die Pflichtfelder nicht alle gefüllt wurden</w:t>
      </w:r>
      <w:r w:rsidR="00931CE2">
        <w:t xml:space="preserve"> (siehe </w:t>
      </w:r>
      <w:fldSimple w:instr=" REF _Ref482561138 \h  \* MERGEFORMAT ">
        <w:r w:rsidR="00931CE2">
          <w:t>Unausgefüllte Pflichtfelder</w:t>
        </w:r>
      </w:fldSimple>
      <w:r w:rsidR="00931CE2">
        <w:t>)</w:t>
      </w:r>
    </w:p>
    <w:p w:rsidR="00153821" w:rsidRDefault="00153821" w:rsidP="0078465E">
      <w:pPr>
        <w:ind w:left="1276" w:hanging="1276"/>
        <w:jc w:val="left"/>
      </w:pPr>
      <w:r>
        <w:t xml:space="preserve">Ursache </w:t>
      </w:r>
      <w:r w:rsidR="00931CE2">
        <w:t>2</w:t>
      </w:r>
      <w:r>
        <w:t>: Das Passwort nicht mit dem Passwort in der Datenbank übereinstimmt</w:t>
      </w:r>
      <w:r w:rsidR="00931CE2">
        <w:t xml:space="preserve"> (siehe </w:t>
      </w:r>
      <w:fldSimple w:instr=" REF _Ref482561376 \h  \* MERGEFORMAT ">
        <w:r w:rsidR="00931CE2">
          <w:t>Passwort falsch</w:t>
        </w:r>
      </w:fldSimple>
      <w:r w:rsidR="00931CE2">
        <w:t>)</w:t>
      </w:r>
    </w:p>
    <w:p w:rsidR="0078465E" w:rsidRDefault="0078465E" w:rsidP="0078465E">
      <w:pPr>
        <w:ind w:left="1276" w:hanging="1276"/>
        <w:jc w:val="left"/>
      </w:pPr>
      <w:r>
        <w:t xml:space="preserve">Ursache 3: Es wurde kein E-Mail-Format verwendet (siehe </w:t>
      </w:r>
      <w:fldSimple w:instr=" REF _Ref482561017 \h  \* MERGEFORMAT ">
        <w:r>
          <w:t>Ungültiges E-Mail-Format</w:t>
        </w:r>
      </w:fldSimple>
      <w:r>
        <w:t>)</w:t>
      </w:r>
    </w:p>
    <w:p w:rsidR="0078465E" w:rsidRDefault="0078465E" w:rsidP="0078465E">
      <w:pPr>
        <w:ind w:left="1276" w:hanging="1276"/>
        <w:jc w:val="left"/>
      </w:pPr>
      <w:r>
        <w:t xml:space="preserve">Ursache 4: Das erste angegebene Passwort stimmt nicht mit dem zweiten Passwort überein (siehe </w:t>
      </w:r>
      <w:fldSimple w:instr=" REF _Ref482565941 \h  \* MERGEFORMAT ">
        <w:r>
          <w:t>Passworteingaben unterschiedlich</w:t>
        </w:r>
      </w:fldSimple>
      <w:r>
        <w:t>).</w:t>
      </w:r>
    </w:p>
    <w:p w:rsidR="0078465E" w:rsidRDefault="0078465E" w:rsidP="0078465E">
      <w:pPr>
        <w:jc w:val="left"/>
      </w:pPr>
      <w:r>
        <w:t xml:space="preserve">Ursache 5: Der Benutzer existiert nicht (siehe </w:t>
      </w:r>
      <w:r>
        <w:fldChar w:fldCharType="begin"/>
      </w:r>
      <w:r>
        <w:instrText xml:space="preserve"> REF _Ref482566007 \h </w:instrText>
      </w:r>
      <w:r>
        <w:fldChar w:fldCharType="separate"/>
      </w:r>
      <w:r>
        <w:t>Benutzer existiert</w:t>
      </w:r>
      <w:r>
        <w:fldChar w:fldCharType="end"/>
      </w:r>
      <w:r>
        <w:t>).</w:t>
      </w:r>
    </w:p>
    <w:p w:rsidR="0078465E" w:rsidRDefault="0078465E" w:rsidP="0078465E">
      <w:pPr>
        <w:ind w:left="1276" w:hanging="1276"/>
      </w:pPr>
    </w:p>
    <w:p w:rsidR="0078465E" w:rsidRDefault="0078465E" w:rsidP="00153821">
      <w:pPr>
        <w:ind w:left="1560" w:hanging="1560"/>
      </w:pPr>
    </w:p>
    <w:p w:rsidR="0066393C" w:rsidRDefault="0066393C">
      <w:pPr>
        <w:spacing w:line="276" w:lineRule="auto"/>
        <w:jc w:val="left"/>
        <w:rPr>
          <w:rFonts w:cs="Arial"/>
          <w:b/>
          <w:bCs/>
          <w:iCs/>
          <w:color w:val="0066B3"/>
          <w:sz w:val="28"/>
          <w:szCs w:val="28"/>
        </w:rPr>
      </w:pPr>
      <w:r>
        <w:br w:type="page"/>
      </w:r>
    </w:p>
    <w:p w:rsidR="00B73B0C" w:rsidRDefault="00B73B0C" w:rsidP="00B73B0C">
      <w:pPr>
        <w:pStyle w:val="berschrift2"/>
      </w:pPr>
      <w:bookmarkStart w:id="20" w:name="_Toc482565240"/>
      <w:r>
        <w:lastRenderedPageBreak/>
        <w:t>Spiel</w:t>
      </w:r>
      <w:bookmarkEnd w:id="20"/>
    </w:p>
    <w:p w:rsidR="006C625C" w:rsidRDefault="00153821" w:rsidP="006C625C">
      <w:r>
        <w:t>Nach erfolgreicher Anmeldung wird der Anwender sofort auf die Spiel-Seite weitergeleitet.</w:t>
      </w:r>
      <w:r w:rsidR="00540294">
        <w:t xml:space="preserve"> Existiert bereits ein angefangenes, abgespeichertes Spiel dieses Spielers, wird dieses während der Anmeldung geladen. Existiert noch kein Spiel oder wurde das letzte </w:t>
      </w:r>
      <w:r w:rsidR="00DD5D13">
        <w:t xml:space="preserve">Spiel </w:t>
      </w:r>
      <w:r w:rsidR="00540294">
        <w:t>beendet, wird automatisch ein neues Spiel angelegt.</w:t>
      </w:r>
      <w:r w:rsidR="002816C1">
        <w:t xml:space="preserve"> Unter Spielerpunkte, können alle Spieler jederzeit ihren aktuellen Stand in dem Spiel einsehen. </w:t>
      </w:r>
      <w:r w:rsidR="00DD5D13">
        <w:t>Der</w:t>
      </w:r>
      <w:r w:rsidR="002816C1">
        <w:t xml:space="preserve"> Namen des Gastes </w:t>
      </w:r>
      <w:r w:rsidR="00DD5D13">
        <w:t>kann t</w:t>
      </w:r>
      <w:r w:rsidR="002816C1">
        <w:t xml:space="preserve">emporär </w:t>
      </w:r>
      <w:r w:rsidR="00DD5D13">
        <w:t>ge</w:t>
      </w:r>
      <w:r w:rsidR="002816C1">
        <w:t>änder</w:t>
      </w:r>
      <w:r w:rsidR="00DD5D13">
        <w:t>t</w:t>
      </w:r>
      <w:r w:rsidR="002816C1">
        <w:t xml:space="preserve"> </w:t>
      </w:r>
      <w:r w:rsidR="00DD5D13">
        <w:t>werden. Dies</w:t>
      </w:r>
      <w:r w:rsidR="002816C1">
        <w:t xml:space="preserve"> </w:t>
      </w:r>
      <w:r w:rsidR="00DD5D13">
        <w:t>kann der Anwender durchführen, indem er auf den Namen des Gastes in der Punkteanzeige klickt und einen neuen Namen angibt.</w:t>
      </w:r>
      <w:r w:rsidR="008973ED">
        <w:t xml:space="preserve"> </w:t>
      </w:r>
    </w:p>
    <w:p w:rsidR="0066393C" w:rsidRDefault="00CA2542" w:rsidP="0066393C">
      <w:pPr>
        <w:keepNext/>
        <w:spacing w:after="0" w:line="240" w:lineRule="auto"/>
      </w:pPr>
      <w:r>
        <w:rPr>
          <w:noProof/>
        </w:rPr>
        <w:drawing>
          <wp:inline distT="0" distB="0" distL="0" distR="0">
            <wp:extent cx="3221355" cy="4838065"/>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221355" cy="4838065"/>
                    </a:xfrm>
                    <a:prstGeom prst="rect">
                      <a:avLst/>
                    </a:prstGeom>
                    <a:noFill/>
                    <a:ln w="9525">
                      <a:noFill/>
                      <a:miter lim="800000"/>
                      <a:headEnd/>
                      <a:tailEnd/>
                    </a:ln>
                  </pic:spPr>
                </pic:pic>
              </a:graphicData>
            </a:graphic>
          </wp:inline>
        </w:drawing>
      </w:r>
    </w:p>
    <w:p w:rsidR="005B16A8" w:rsidRDefault="0066393C" w:rsidP="0066393C">
      <w:pPr>
        <w:pStyle w:val="Beschriftung"/>
      </w:pPr>
      <w:r>
        <w:t xml:space="preserve">Abbildung </w:t>
      </w:r>
      <w:fldSimple w:instr=" SEQ Abbildung \* ARABIC ">
        <w:r w:rsidR="007C01C1">
          <w:rPr>
            <w:noProof/>
          </w:rPr>
          <w:t>12</w:t>
        </w:r>
      </w:fldSimple>
      <w:r>
        <w:t>: Spiel-Seite</w:t>
      </w:r>
    </w:p>
    <w:p w:rsidR="00153821" w:rsidRDefault="00153821" w:rsidP="005B16A8">
      <w:pPr>
        <w:pStyle w:val="berschrift3"/>
      </w:pPr>
      <w:bookmarkStart w:id="21" w:name="_Toc482565241"/>
      <w:r>
        <w:t>Würfeln</w:t>
      </w:r>
      <w:bookmarkEnd w:id="21"/>
    </w:p>
    <w:p w:rsidR="00EC653D" w:rsidRDefault="00DD5D13" w:rsidP="00EC653D">
      <w:r>
        <w:t>Um zu w</w:t>
      </w:r>
      <w:r w:rsidR="00EC653D">
        <w:t>ürfeln, muss der Anwender auf den Button "Würfel</w:t>
      </w:r>
      <w:r>
        <w:t>n</w:t>
      </w:r>
      <w:r w:rsidR="00EC653D">
        <w:t>"</w:t>
      </w:r>
      <w:r w:rsidRPr="00DD5D13">
        <w:t xml:space="preserve"> </w:t>
      </w:r>
      <w:r>
        <w:t>drücken</w:t>
      </w:r>
      <w:r w:rsidR="00EC653D">
        <w:t xml:space="preserve">. Die gewürfelten Augen werden dem Anwender </w:t>
      </w:r>
      <w:r>
        <w:t>über einen eingeblendeten Würfel angezeigt</w:t>
      </w:r>
      <w:r w:rsidR="00EC653D">
        <w:t>. Wenn noch nicht</w:t>
      </w:r>
      <w:r>
        <w:t xml:space="preserve"> gewürfelt wurde, wird eine Bild</w:t>
      </w:r>
      <w:r w:rsidR="00EC653D">
        <w:t xml:space="preserve"> angezeigt, </w:t>
      </w:r>
      <w:r>
        <w:t>das</w:t>
      </w:r>
      <w:r w:rsidR="00EC653D">
        <w:t xml:space="preserve"> zu dieser Aktion auffordert.</w:t>
      </w:r>
    </w:p>
    <w:p w:rsidR="00EC653D" w:rsidRPr="00EC653D" w:rsidRDefault="002816C1" w:rsidP="00EC653D">
      <w:r>
        <w:lastRenderedPageBreak/>
        <w:t>Die summierten Augen des Anwenders des aktuellen Spielzuges werden unter dem Punkt "Punkte in diesem Spielzug" angezeigt.</w:t>
      </w:r>
    </w:p>
    <w:p w:rsidR="00153821" w:rsidRDefault="00153821" w:rsidP="005B16A8">
      <w:pPr>
        <w:pStyle w:val="berschrift3"/>
      </w:pPr>
      <w:bookmarkStart w:id="22" w:name="_Toc482565242"/>
      <w:r>
        <w:t>Bunkern</w:t>
      </w:r>
      <w:bookmarkEnd w:id="22"/>
    </w:p>
    <w:p w:rsidR="00EC653D" w:rsidRDefault="00EC653D" w:rsidP="00EC653D">
      <w:r>
        <w:t xml:space="preserve">Der Anwender kann </w:t>
      </w:r>
      <w:r w:rsidR="00DD5D13">
        <w:t>b</w:t>
      </w:r>
      <w:r>
        <w:t xml:space="preserve">unkern, um </w:t>
      </w:r>
      <w:r w:rsidR="00DD5D13">
        <w:t xml:space="preserve">die </w:t>
      </w:r>
      <w:r>
        <w:t>summierten Augen in der Runde abzusichern, dafür muss der Button "Bunkern" aktiviert werden. Nach dem diese Aktion eingetreten ist, werden alle angezeigten "Punkte in diesem Spielzug" dem Konto des aktuellen Spielers gut</w:t>
      </w:r>
      <w:r w:rsidR="00DD5D13">
        <w:t xml:space="preserve">geschrieben. </w:t>
      </w:r>
      <w:r>
        <w:t>Nachdem gebunkert wurde, ist der nächste Spieler an der Reihe.</w:t>
      </w:r>
    </w:p>
    <w:p w:rsidR="00EC653D" w:rsidRPr="00EC653D" w:rsidRDefault="00EC653D" w:rsidP="00EC653D">
      <w:r>
        <w:t xml:space="preserve">Gebunkert kann nur werden, wenn mindestens einmal gewürfelt wurde. Versucht der Anwender dennoch zu bunkern, obwohl noch nicht </w:t>
      </w:r>
      <w:r w:rsidR="00DD5D13">
        <w:t>gewürfelt wurde, wird ihm eine e</w:t>
      </w:r>
      <w:r>
        <w:t>ntsprechende Hinweismeldung angezeigt.</w:t>
      </w:r>
    </w:p>
    <w:p w:rsidR="00153821" w:rsidRDefault="00153821" w:rsidP="005B16A8">
      <w:pPr>
        <w:pStyle w:val="berschrift3"/>
      </w:pPr>
      <w:bookmarkStart w:id="23" w:name="_Toc482565243"/>
      <w:r>
        <w:t>Speichern</w:t>
      </w:r>
      <w:bookmarkEnd w:id="23"/>
    </w:p>
    <w:p w:rsidR="00EC653D" w:rsidRDefault="00EC653D" w:rsidP="00EC653D">
      <w:r>
        <w:t xml:space="preserve">Das Spiel kann zu jederzeit gespeichert werden. Dafür muss der Button in der obrigen </w:t>
      </w:r>
      <w:r w:rsidR="00931CE2">
        <w:t>Navigationsleiste</w:t>
      </w:r>
      <w:r>
        <w:t xml:space="preserve"> </w:t>
      </w:r>
      <w:r w:rsidR="00DD5D13">
        <w:t>gedrückt</w:t>
      </w:r>
      <w:r>
        <w:t xml:space="preserve"> werden. Wurde der Spielstand erfolgreich gespeichert, wird dem Anwender auf der Oberfläche eine entsprechende Hinweismeldung angezeigt.</w:t>
      </w:r>
    </w:p>
    <w:p w:rsidR="00EC653D" w:rsidRPr="00EC653D" w:rsidRDefault="00EC653D" w:rsidP="00EC653D">
      <w:r>
        <w:t xml:space="preserve">Wird ein Spiel erfolgreich zuende gespielt, wird </w:t>
      </w:r>
      <w:r w:rsidR="00DD5D13">
        <w:t xml:space="preserve"> das Spiel </w:t>
      </w:r>
      <w:r>
        <w:t xml:space="preserve">automatisch </w:t>
      </w:r>
      <w:r w:rsidR="00DD5D13">
        <w:t>ab</w:t>
      </w:r>
      <w:r>
        <w:t>gespeichert und ein neues Spiel angelegt.</w:t>
      </w:r>
    </w:p>
    <w:p w:rsidR="00153821" w:rsidRDefault="00153821" w:rsidP="005B16A8">
      <w:pPr>
        <w:pStyle w:val="berschrift3"/>
      </w:pPr>
      <w:bookmarkStart w:id="24" w:name="_Toc482565244"/>
      <w:r>
        <w:t>Logout</w:t>
      </w:r>
      <w:bookmarkEnd w:id="24"/>
    </w:p>
    <w:p w:rsidR="000A3162" w:rsidRDefault="000A3162" w:rsidP="00EC653D">
      <w:r>
        <w:t xml:space="preserve">Der Anwender kann sich zu jedem Zeitpunkt vom Spiel abmelden. Dies kann er, indem er </w:t>
      </w:r>
      <w:r w:rsidR="00DD5D13">
        <w:t xml:space="preserve">über </w:t>
      </w:r>
      <w:r>
        <w:t xml:space="preserve">den </w:t>
      </w:r>
      <w:r w:rsidR="00DD5D13">
        <w:t>"Logout"-</w:t>
      </w:r>
      <w:r>
        <w:t>Button</w:t>
      </w:r>
      <w:r w:rsidR="00DD5D13">
        <w:t xml:space="preserve"> durchführen</w:t>
      </w:r>
      <w:r>
        <w:t xml:space="preserve">. Dieser Button befindet sich oben rechts in der </w:t>
      </w:r>
      <w:r w:rsidR="00931CE2">
        <w:t>Navigationsleiste</w:t>
      </w:r>
      <w:r>
        <w:t>. Wichtig ist, dass das Spiel nic</w:t>
      </w:r>
      <w:r w:rsidR="00DD5D13">
        <w:t>ht automatisch gespeichert wird. Beim erneuten Login wird entweder das gespeicherte Spiel geladen, oder ein neues Spiel begonnen.</w:t>
      </w:r>
    </w:p>
    <w:p w:rsidR="00EC653D" w:rsidRPr="00EC653D" w:rsidRDefault="00EC653D" w:rsidP="00EC653D">
      <w:r>
        <w:t xml:space="preserve">Bei einer </w:t>
      </w:r>
      <w:r w:rsidR="00241054">
        <w:t>Inaktivität</w:t>
      </w:r>
      <w:r>
        <w:t xml:space="preserve"> von mehr als 15 Minuten, wird der Anwender automatisch ausgeloggt. </w:t>
      </w:r>
      <w:r w:rsidR="00DD5D13">
        <w:t>Dies wird dem Anwender über eine Hinweismeldung angezeigt. Zudem wird der aktuelle Spielstand gespeichert und bei erneuter Anmeldung fortgesetzt.</w:t>
      </w:r>
    </w:p>
    <w:p w:rsidR="00153821" w:rsidRDefault="00153821" w:rsidP="005B16A8">
      <w:pPr>
        <w:pStyle w:val="berschrift3"/>
      </w:pPr>
      <w:bookmarkStart w:id="25" w:name="_Toc482565245"/>
      <w:r>
        <w:t>Anleitung</w:t>
      </w:r>
      <w:bookmarkEnd w:id="25"/>
    </w:p>
    <w:p w:rsidR="00A42918" w:rsidRPr="00A42918" w:rsidRDefault="00A42918" w:rsidP="00A42918">
      <w:r>
        <w:t xml:space="preserve">Der Anwender kann sich die Anleitung einsehen, in der die Spielregeln des Spiels 101 ausführlich beschrieben </w:t>
      </w:r>
      <w:r w:rsidR="00DD5D13">
        <w:t>wird</w:t>
      </w:r>
      <w:r>
        <w:t xml:space="preserve">. Um auf diese Anleitungsseite zu gelangen, muss der Anwender denn Button "Anleitung" </w:t>
      </w:r>
      <w:r w:rsidR="00DD5D13">
        <w:t>betätigen</w:t>
      </w:r>
      <w:r>
        <w:t xml:space="preserve">, der sich oben </w:t>
      </w:r>
      <w:r>
        <w:lastRenderedPageBreak/>
        <w:t xml:space="preserve">in der </w:t>
      </w:r>
      <w:r w:rsidR="00931CE2">
        <w:t xml:space="preserve">Navigationsleiste </w:t>
      </w:r>
      <w:r>
        <w:t xml:space="preserve">befindet. Um wieder zum Spiel zurück zu gelangen, muss der Anwender den Button "Zurück zum Spiel" </w:t>
      </w:r>
      <w:r w:rsidR="00DD5D13">
        <w:t>betätigen</w:t>
      </w:r>
      <w:r>
        <w:t>. Dieser Befindet sich am Ende der Anleitung-Seite.</w:t>
      </w:r>
    </w:p>
    <w:p w:rsidR="00153821" w:rsidRDefault="00DD5D13" w:rsidP="005B16A8">
      <w:pPr>
        <w:pStyle w:val="berschrift3"/>
      </w:pPr>
      <w:bookmarkStart w:id="26" w:name="_Toc482565246"/>
      <w:r>
        <w:t>N</w:t>
      </w:r>
      <w:r w:rsidR="00153821">
        <w:t>eues Spiel</w:t>
      </w:r>
      <w:bookmarkEnd w:id="26"/>
    </w:p>
    <w:p w:rsidR="00A42918" w:rsidRPr="00A42918" w:rsidRDefault="00A42918" w:rsidP="00A42918">
      <w:r>
        <w:t xml:space="preserve">Zu jedem Zeitpunkt kann der Anwender ein neues Spiel </w:t>
      </w:r>
      <w:r w:rsidR="00DD5D13">
        <w:t>beginnen</w:t>
      </w:r>
      <w:r>
        <w:t>. In diesem Fall wird das noch nicht beendete Spiel beendet</w:t>
      </w:r>
      <w:r w:rsidR="00DD5D13">
        <w:t xml:space="preserve"> und überschrieben</w:t>
      </w:r>
      <w:r>
        <w:t xml:space="preserve">. Da dieser Vorgang das alte Spiel beendet, wird dem Benutzer eine Sicherheitsabfrage angezeigt. Wenn er diese </w:t>
      </w:r>
      <w:r w:rsidR="00DD5D13">
        <w:t>bestätigt</w:t>
      </w:r>
      <w:r>
        <w:t>, wird ein neues Spiel angelegt, andererseits kann dieser sein altes Spiel wie gewohnt weiterspielen.</w:t>
      </w:r>
    </w:p>
    <w:p w:rsidR="006040D8" w:rsidRDefault="00B73B0C" w:rsidP="002C5D57">
      <w:pPr>
        <w:pStyle w:val="berschrift2"/>
      </w:pPr>
      <w:bookmarkStart w:id="27" w:name="_Toc482565247"/>
      <w:r>
        <w:t>Sieg</w:t>
      </w:r>
      <w:bookmarkEnd w:id="27"/>
      <w:r>
        <w:t xml:space="preserve">  </w:t>
      </w:r>
    </w:p>
    <w:p w:rsidR="002F7D66" w:rsidRDefault="003B5D38" w:rsidP="002F7D66">
      <w:r>
        <w:t xml:space="preserve">Das Spiel wird beendet, sobald ein Spieler 101 </w:t>
      </w:r>
      <w:r w:rsidR="008A78BB">
        <w:t>"</w:t>
      </w:r>
      <w:r>
        <w:t>Augen</w:t>
      </w:r>
      <w:r w:rsidR="008A78BB">
        <w:t>"</w:t>
      </w:r>
      <w:r>
        <w:t xml:space="preserve"> auf seinem Konto hat.</w:t>
      </w:r>
      <w:r w:rsidR="00836A00">
        <w:t xml:space="preserve"> In diesem Fall wird </w:t>
      </w:r>
      <w:r w:rsidR="008A78BB">
        <w:t xml:space="preserve">der Anwender </w:t>
      </w:r>
      <w:r w:rsidR="00836A00">
        <w:t>automatisch auf die Sieg</w:t>
      </w:r>
      <w:r w:rsidR="008A78BB">
        <w:t>es</w:t>
      </w:r>
      <w:r w:rsidR="00836A00">
        <w:t xml:space="preserve">-Seite </w:t>
      </w:r>
      <w:r w:rsidR="008A78BB">
        <w:t>weitergeleitet</w:t>
      </w:r>
      <w:r w:rsidR="00836A00">
        <w:t xml:space="preserve">, auf der der Name des Siegers hervorgehoben und in der Rankingtabelle eingetragen wird. Der neue Eintrag wird zur besseren </w:t>
      </w:r>
      <w:r w:rsidR="008A78BB">
        <w:t>Sichtbarkeit</w:t>
      </w:r>
      <w:r w:rsidR="00836A00">
        <w:t xml:space="preserve"> blau markiert. Die Rankingtabelle ist aufsteigend nach der </w:t>
      </w:r>
      <w:r w:rsidR="008A78BB">
        <w:t>benötigten</w:t>
      </w:r>
      <w:r w:rsidR="00836A00">
        <w:t xml:space="preserve"> Anzahl der Spielzüge sortiert, die ein Spieler gebraucht hat, um zu gewinnen. Es werden nicht nur alle Spiele des Angemeldeten-Spielers angezeigt, sondern alle existierenden</w:t>
      </w:r>
      <w:r w:rsidR="008A78BB">
        <w:t xml:space="preserve"> Spiele</w:t>
      </w:r>
      <w:r w:rsidR="00836A00">
        <w:t>.</w:t>
      </w:r>
      <w:r w:rsidR="000255C5">
        <w:t xml:space="preserve"> Auf der Sieg</w:t>
      </w:r>
      <w:r w:rsidR="008A78BB">
        <w:t>es</w:t>
      </w:r>
      <w:r w:rsidR="000255C5">
        <w:t>-Seite hat der Anwender die Möglichkeit, sich auszuloggen oder ein neues Spiel zu beginnen.</w:t>
      </w:r>
    </w:p>
    <w:p w:rsidR="002F7D66" w:rsidRPr="002F7D66" w:rsidRDefault="002F7D66" w:rsidP="002F7D66"/>
    <w:p w:rsidR="006040D8" w:rsidRPr="006040D8" w:rsidRDefault="006040D8" w:rsidP="000C4D4E">
      <w:pPr>
        <w:pStyle w:val="TitelAnhang"/>
        <w:numPr>
          <w:ilvl w:val="0"/>
          <w:numId w:val="0"/>
        </w:numPr>
        <w:tabs>
          <w:tab w:val="left" w:pos="3990"/>
          <w:tab w:val="center" w:pos="4702"/>
        </w:tabs>
        <w:ind w:left="1260" w:hanging="360"/>
        <w:jc w:val="left"/>
        <w:sectPr w:rsidR="006040D8" w:rsidRPr="006040D8" w:rsidSect="00536FD9">
          <w:footerReference w:type="default" r:id="rId23"/>
          <w:pgSz w:w="11906" w:h="16838"/>
          <w:pgMar w:top="1134" w:right="1134" w:bottom="1134" w:left="2268" w:header="709" w:footer="709" w:gutter="0"/>
          <w:pgNumType w:start="2"/>
          <w:cols w:space="708"/>
          <w:docGrid w:linePitch="360"/>
        </w:sectPr>
      </w:pPr>
    </w:p>
    <w:p w:rsidR="00CC27F2" w:rsidRDefault="00BA6514" w:rsidP="00871B3E">
      <w:pPr>
        <w:pStyle w:val="Anhang1"/>
      </w:pPr>
      <w:bookmarkStart w:id="28" w:name="_Toc427841325"/>
      <w:bookmarkStart w:id="29" w:name="_Toc427841394"/>
      <w:r w:rsidRPr="006926F7">
        <w:lastRenderedPageBreak/>
        <w:t>Anhan</w:t>
      </w:r>
      <w:r w:rsidR="009D369E" w:rsidRPr="006926F7">
        <w:t>g</w:t>
      </w:r>
      <w:bookmarkEnd w:id="28"/>
      <w:bookmarkEnd w:id="29"/>
    </w:p>
    <w:p w:rsidR="00871B3E" w:rsidRDefault="00871B3E" w:rsidP="00390910">
      <w:pPr>
        <w:pStyle w:val="Anhang2"/>
        <w:keepLines/>
      </w:pPr>
      <w:bookmarkStart w:id="30" w:name="_Ref482565412"/>
      <w:r>
        <w:t>Registrieren Ablaufdiagramm</w:t>
      </w:r>
      <w:bookmarkEnd w:id="30"/>
    </w:p>
    <w:p w:rsidR="00A80FE2" w:rsidRPr="009D369E" w:rsidRDefault="00A83B3F" w:rsidP="00390910">
      <w:pPr>
        <w:keepNext/>
        <w:keepLines/>
        <w:jc w:val="center"/>
      </w:pPr>
      <w:r>
        <w:rPr>
          <w:noProof/>
        </w:rPr>
        <w:drawing>
          <wp:inline distT="0" distB="0" distL="0" distR="0">
            <wp:extent cx="5220000" cy="5032841"/>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t="1477"/>
                    <a:stretch>
                      <a:fillRect/>
                    </a:stretch>
                  </pic:blipFill>
                  <pic:spPr bwMode="auto">
                    <a:xfrm>
                      <a:off x="0" y="0"/>
                      <a:ext cx="5220000" cy="5032841"/>
                    </a:xfrm>
                    <a:prstGeom prst="rect">
                      <a:avLst/>
                    </a:prstGeom>
                    <a:noFill/>
                    <a:ln w="9525">
                      <a:noFill/>
                      <a:miter lim="800000"/>
                      <a:headEnd/>
                      <a:tailEnd/>
                    </a:ln>
                  </pic:spPr>
                </pic:pic>
              </a:graphicData>
            </a:graphic>
          </wp:inline>
        </w:drawing>
      </w:r>
      <w:r w:rsidR="00CB1ED7" w:rsidRPr="00CB1ED7">
        <w:rPr>
          <w:noProof/>
        </w:rPr>
        <w:drawing>
          <wp:inline distT="0" distB="0" distL="0" distR="0">
            <wp:extent cx="5263116" cy="3391323"/>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l="-16296" t="4245" r="-9506" b="306"/>
                    <a:stretch>
                      <a:fillRect/>
                    </a:stretch>
                  </pic:blipFill>
                  <pic:spPr bwMode="auto">
                    <a:xfrm>
                      <a:off x="0" y="0"/>
                      <a:ext cx="5262527" cy="3390944"/>
                    </a:xfrm>
                    <a:prstGeom prst="rect">
                      <a:avLst/>
                    </a:prstGeom>
                    <a:noFill/>
                    <a:ln w="9525">
                      <a:noFill/>
                      <a:miter lim="800000"/>
                      <a:headEnd/>
                      <a:tailEnd/>
                    </a:ln>
                  </pic:spPr>
                </pic:pic>
              </a:graphicData>
            </a:graphic>
          </wp:inline>
        </w:drawing>
      </w:r>
    </w:p>
    <w:sectPr w:rsidR="00A80FE2" w:rsidRPr="009D369E" w:rsidSect="00390910">
      <w:headerReference w:type="default" r:id="rId26"/>
      <w:pgSz w:w="11906" w:h="16838"/>
      <w:pgMar w:top="1134" w:right="1134" w:bottom="1134"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A86" w:rsidRDefault="00F45A86" w:rsidP="00BA6514">
      <w:pPr>
        <w:spacing w:after="0" w:line="240" w:lineRule="auto"/>
      </w:pPr>
      <w:r>
        <w:separator/>
      </w:r>
    </w:p>
  </w:endnote>
  <w:endnote w:type="continuationSeparator" w:id="0">
    <w:p w:rsidR="00F45A86" w:rsidRDefault="00F45A86" w:rsidP="00BA65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rsidP="00EA43DC">
    <w:pPr>
      <w:pStyle w:val="Fuzeile"/>
    </w:pPr>
  </w:p>
  <w:p w:rsidR="007F0C61" w:rsidRPr="00BA6514" w:rsidRDefault="007F0C61" w:rsidP="00BA6514">
    <w:pPr>
      <w:pStyle w:val="Fuzeile"/>
      <w:tabs>
        <w:tab w:val="clear" w:pos="4536"/>
        <w:tab w:val="clear" w:pos="9072"/>
        <w:tab w:val="left" w:pos="9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41116"/>
      <w:docPartObj>
        <w:docPartGallery w:val="Page Numbers (Bottom of Page)"/>
        <w:docPartUnique/>
      </w:docPartObj>
    </w:sdtPr>
    <w:sdtContent>
      <w:p w:rsidR="007F0C61" w:rsidRDefault="007F0C61">
        <w:pPr>
          <w:pStyle w:val="Fuzeile"/>
          <w:jc w:val="right"/>
        </w:pPr>
        <w:r>
          <w:t xml:space="preserve">1 </w:t>
        </w:r>
      </w:p>
    </w:sdtContent>
  </w:sdt>
  <w:p w:rsidR="007F0C61" w:rsidRPr="009D369E" w:rsidRDefault="007F0C61" w:rsidP="00BA6514">
    <w:pPr>
      <w:pStyle w:val="Fuzeile"/>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51212"/>
      <w:docPartObj>
        <w:docPartGallery w:val="Page Numbers (Bottom of Page)"/>
        <w:docPartUnique/>
      </w:docPartObj>
    </w:sdtPr>
    <w:sdtContent>
      <w:p w:rsidR="00390910" w:rsidRDefault="00A744D4">
        <w:pPr>
          <w:pStyle w:val="Fuzeile"/>
          <w:jc w:val="right"/>
        </w:pPr>
        <w:fldSimple w:instr=" PAGE   \* MERGEFORMAT ">
          <w:r w:rsidR="00314D12">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A86" w:rsidRDefault="00F45A86" w:rsidP="00BA6514">
      <w:pPr>
        <w:spacing w:after="0" w:line="240" w:lineRule="auto"/>
      </w:pPr>
      <w:r>
        <w:separator/>
      </w:r>
    </w:p>
  </w:footnote>
  <w:footnote w:type="continuationSeparator" w:id="0">
    <w:p w:rsidR="00F45A86" w:rsidRDefault="00F45A86" w:rsidP="00BA65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C61" w:rsidRDefault="007F0C6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8E8"/>
    <w:multiLevelType w:val="hybridMultilevel"/>
    <w:tmpl w:val="211CA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C407C0"/>
    <w:multiLevelType w:val="hybridMultilevel"/>
    <w:tmpl w:val="7A302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A14597"/>
    <w:multiLevelType w:val="hybridMultilevel"/>
    <w:tmpl w:val="DC86B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9A220E"/>
    <w:multiLevelType w:val="multilevel"/>
    <w:tmpl w:val="AFB8C0E4"/>
    <w:lvl w:ilvl="0">
      <w:start w:val="1"/>
      <w:numFmt w:val="decimal"/>
      <w:pStyle w:val="Anhang1"/>
      <w:lvlText w:val="A%1"/>
      <w:lvlJc w:val="left"/>
      <w:pPr>
        <w:tabs>
          <w:tab w:val="num" w:pos="360"/>
        </w:tabs>
        <w:ind w:left="357" w:hanging="357"/>
      </w:pPr>
      <w:rPr>
        <w:rFonts w:hint="default"/>
        <w:b/>
        <w:i w:val="0"/>
      </w:rPr>
    </w:lvl>
    <w:lvl w:ilvl="1">
      <w:start w:val="1"/>
      <w:numFmt w:val="decimal"/>
      <w:pStyle w:val="Anhang2"/>
      <w:lvlText w:val="A%1.%2"/>
      <w:lvlJc w:val="left"/>
      <w:pPr>
        <w:tabs>
          <w:tab w:val="num" w:pos="792"/>
        </w:tabs>
        <w:ind w:left="792" w:hanging="792"/>
      </w:pPr>
      <w:rPr>
        <w:rFonts w:hint="default"/>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Anhang3"/>
      <w:lvlText w:val="A%1.%2.%3"/>
      <w:lvlJc w:val="left"/>
      <w:pPr>
        <w:tabs>
          <w:tab w:val="num" w:pos="1440"/>
        </w:tabs>
        <w:ind w:left="1224" w:hanging="1224"/>
      </w:pPr>
      <w:rPr>
        <w:rFonts w:hint="default"/>
        <w:b/>
        <w:i w:val="0"/>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2436A5"/>
    <w:multiLevelType w:val="hybridMultilevel"/>
    <w:tmpl w:val="2A88EF92"/>
    <w:lvl w:ilvl="0" w:tplc="AD507E28">
      <w:start w:val="5"/>
      <w:numFmt w:val="upperRoman"/>
      <w:pStyle w:val="TitelAnhang"/>
      <w:lvlText w:val="%1"/>
      <w:lvlJc w:val="right"/>
      <w:pPr>
        <w:ind w:left="1260" w:hanging="360"/>
      </w:pPr>
      <w:rPr>
        <w:rFonts w:hint="default"/>
      </w:rPr>
    </w:lvl>
    <w:lvl w:ilvl="1" w:tplc="04070019" w:tentative="1">
      <w:start w:val="1"/>
      <w:numFmt w:val="lowerLetter"/>
      <w:lvlText w:val="%2."/>
      <w:lvlJc w:val="left"/>
      <w:pPr>
        <w:ind w:left="1980" w:hanging="360"/>
      </w:pPr>
    </w:lvl>
    <w:lvl w:ilvl="2" w:tplc="0407001B" w:tentative="1">
      <w:start w:val="1"/>
      <w:numFmt w:val="lowerRoman"/>
      <w:lvlText w:val="%3."/>
      <w:lvlJc w:val="right"/>
      <w:pPr>
        <w:ind w:left="2700" w:hanging="180"/>
      </w:pPr>
    </w:lvl>
    <w:lvl w:ilvl="3" w:tplc="0407000F" w:tentative="1">
      <w:start w:val="1"/>
      <w:numFmt w:val="decimal"/>
      <w:lvlText w:val="%4."/>
      <w:lvlJc w:val="left"/>
      <w:pPr>
        <w:ind w:left="3420" w:hanging="360"/>
      </w:pPr>
    </w:lvl>
    <w:lvl w:ilvl="4" w:tplc="04070019" w:tentative="1">
      <w:start w:val="1"/>
      <w:numFmt w:val="lowerLetter"/>
      <w:lvlText w:val="%5."/>
      <w:lvlJc w:val="left"/>
      <w:pPr>
        <w:ind w:left="4140" w:hanging="360"/>
      </w:pPr>
    </w:lvl>
    <w:lvl w:ilvl="5" w:tplc="0407001B" w:tentative="1">
      <w:start w:val="1"/>
      <w:numFmt w:val="lowerRoman"/>
      <w:lvlText w:val="%6."/>
      <w:lvlJc w:val="right"/>
      <w:pPr>
        <w:ind w:left="4860" w:hanging="180"/>
      </w:pPr>
    </w:lvl>
    <w:lvl w:ilvl="6" w:tplc="0407000F" w:tentative="1">
      <w:start w:val="1"/>
      <w:numFmt w:val="decimal"/>
      <w:lvlText w:val="%7."/>
      <w:lvlJc w:val="left"/>
      <w:pPr>
        <w:ind w:left="5580" w:hanging="360"/>
      </w:pPr>
    </w:lvl>
    <w:lvl w:ilvl="7" w:tplc="04070019" w:tentative="1">
      <w:start w:val="1"/>
      <w:numFmt w:val="lowerLetter"/>
      <w:lvlText w:val="%8."/>
      <w:lvlJc w:val="left"/>
      <w:pPr>
        <w:ind w:left="6300" w:hanging="360"/>
      </w:pPr>
    </w:lvl>
    <w:lvl w:ilvl="8" w:tplc="0407001B" w:tentative="1">
      <w:start w:val="1"/>
      <w:numFmt w:val="lowerRoman"/>
      <w:lvlText w:val="%9."/>
      <w:lvlJc w:val="right"/>
      <w:pPr>
        <w:ind w:left="7020" w:hanging="180"/>
      </w:pPr>
    </w:lvl>
  </w:abstractNum>
  <w:abstractNum w:abstractNumId="5">
    <w:nsid w:val="306D0F37"/>
    <w:multiLevelType w:val="hybridMultilevel"/>
    <w:tmpl w:val="A1EAF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B4070"/>
    <w:multiLevelType w:val="hybridMultilevel"/>
    <w:tmpl w:val="87EE464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235086"/>
    <w:multiLevelType w:val="hybridMultilevel"/>
    <w:tmpl w:val="C6124956"/>
    <w:lvl w:ilvl="0" w:tplc="E6165608">
      <w:start w:val="1"/>
      <w:numFmt w:val="upperRoman"/>
      <w:pStyle w:val="Titel"/>
      <w:lvlText w:val="%1"/>
      <w:lvlJc w:val="right"/>
      <w:pPr>
        <w:ind w:left="90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2DC3F3A"/>
    <w:multiLevelType w:val="multilevel"/>
    <w:tmpl w:val="8488EE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Arial" w:hAnsi="Arial" w:cs="Arial" w:hint="default"/>
        <w:b/>
        <w:bCs w:val="0"/>
        <w:i w:val="0"/>
        <w:iCs w:val="0"/>
        <w:caps w:val="0"/>
        <w:smallCaps w:val="0"/>
        <w:strike w:val="0"/>
        <w:dstrike w:val="0"/>
        <w:outline w:val="0"/>
        <w:shadow w:val="0"/>
        <w:emboss w:val="0"/>
        <w:imprint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Arial" w:hAnsi="Arial"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9">
    <w:nsid w:val="79ED54DA"/>
    <w:multiLevelType w:val="hybridMultilevel"/>
    <w:tmpl w:val="0BF2BF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7"/>
  </w:num>
  <w:num w:numId="6">
    <w:abstractNumId w:val="4"/>
  </w:num>
  <w:num w:numId="7">
    <w:abstractNumId w:val="8"/>
  </w:num>
  <w:num w:numId="8">
    <w:abstractNumId w:val="8"/>
  </w:num>
  <w:num w:numId="9">
    <w:abstractNumId w:val="8"/>
  </w:num>
  <w:num w:numId="10">
    <w:abstractNumId w:val="8"/>
  </w:num>
  <w:num w:numId="11">
    <w:abstractNumId w:val="1"/>
  </w:num>
  <w:num w:numId="12">
    <w:abstractNumId w:val="2"/>
  </w:num>
  <w:num w:numId="13">
    <w:abstractNumId w:val="5"/>
  </w:num>
  <w:num w:numId="14">
    <w:abstractNumId w:val="9"/>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attachedTemplate r:id="rId1"/>
  <w:defaultTabStop w:val="708"/>
  <w:hyphenationZone w:val="425"/>
  <w:characterSpacingControl w:val="doNotCompress"/>
  <w:hdrShapeDefaults>
    <o:shapedefaults v:ext="edit" spidmax="34818" style="mso-position-horizontal:left;mso-position-horizontal-relative:margin">
      <o:colormru v:ext="edit" colors="#0066af,#f60"/>
      <o:colormenu v:ext="edit" strokecolor="#0066af"/>
    </o:shapedefaults>
  </w:hdrShapeDefaults>
  <w:footnotePr>
    <w:footnote w:id="-1"/>
    <w:footnote w:id="0"/>
  </w:footnotePr>
  <w:endnotePr>
    <w:endnote w:id="-1"/>
    <w:endnote w:id="0"/>
  </w:endnotePr>
  <w:compat/>
  <w:rsids>
    <w:rsidRoot w:val="00BA6514"/>
    <w:rsid w:val="0001304B"/>
    <w:rsid w:val="00020E0D"/>
    <w:rsid w:val="000255C5"/>
    <w:rsid w:val="0006624F"/>
    <w:rsid w:val="0009475A"/>
    <w:rsid w:val="0009618A"/>
    <w:rsid w:val="000A3162"/>
    <w:rsid w:val="000C494C"/>
    <w:rsid w:val="000C4D4E"/>
    <w:rsid w:val="00111515"/>
    <w:rsid w:val="00111532"/>
    <w:rsid w:val="001241F6"/>
    <w:rsid w:val="00135150"/>
    <w:rsid w:val="0014701A"/>
    <w:rsid w:val="001501BA"/>
    <w:rsid w:val="00153821"/>
    <w:rsid w:val="001573D4"/>
    <w:rsid w:val="00162E37"/>
    <w:rsid w:val="001705E6"/>
    <w:rsid w:val="0018166F"/>
    <w:rsid w:val="00183BB7"/>
    <w:rsid w:val="00185ABA"/>
    <w:rsid w:val="001955DF"/>
    <w:rsid w:val="001A3DED"/>
    <w:rsid w:val="001C29A1"/>
    <w:rsid w:val="001D2528"/>
    <w:rsid w:val="001E144B"/>
    <w:rsid w:val="00214297"/>
    <w:rsid w:val="00241054"/>
    <w:rsid w:val="00250855"/>
    <w:rsid w:val="00251A97"/>
    <w:rsid w:val="00257795"/>
    <w:rsid w:val="002816C1"/>
    <w:rsid w:val="00297C85"/>
    <w:rsid w:val="002A4F3F"/>
    <w:rsid w:val="002B7BC1"/>
    <w:rsid w:val="002C2998"/>
    <w:rsid w:val="002C5D57"/>
    <w:rsid w:val="002E2EB0"/>
    <w:rsid w:val="002F6E39"/>
    <w:rsid w:val="002F7D66"/>
    <w:rsid w:val="00314D12"/>
    <w:rsid w:val="00322534"/>
    <w:rsid w:val="0033163A"/>
    <w:rsid w:val="00350427"/>
    <w:rsid w:val="00356B5C"/>
    <w:rsid w:val="003740CD"/>
    <w:rsid w:val="00376CDF"/>
    <w:rsid w:val="00384E7C"/>
    <w:rsid w:val="00385C9C"/>
    <w:rsid w:val="00390910"/>
    <w:rsid w:val="00393459"/>
    <w:rsid w:val="00397274"/>
    <w:rsid w:val="003B2C07"/>
    <w:rsid w:val="003B5D38"/>
    <w:rsid w:val="003D2401"/>
    <w:rsid w:val="003D66E2"/>
    <w:rsid w:val="003F39D4"/>
    <w:rsid w:val="0041577D"/>
    <w:rsid w:val="00417890"/>
    <w:rsid w:val="00431569"/>
    <w:rsid w:val="004336DE"/>
    <w:rsid w:val="004542B4"/>
    <w:rsid w:val="00463C23"/>
    <w:rsid w:val="004972D3"/>
    <w:rsid w:val="004A79DF"/>
    <w:rsid w:val="004C3AF3"/>
    <w:rsid w:val="004C6F6A"/>
    <w:rsid w:val="004D15DC"/>
    <w:rsid w:val="004D2E2C"/>
    <w:rsid w:val="0050261F"/>
    <w:rsid w:val="00506222"/>
    <w:rsid w:val="00511448"/>
    <w:rsid w:val="005212C1"/>
    <w:rsid w:val="00536FD9"/>
    <w:rsid w:val="00540294"/>
    <w:rsid w:val="005466BB"/>
    <w:rsid w:val="00555560"/>
    <w:rsid w:val="005616B3"/>
    <w:rsid w:val="00565389"/>
    <w:rsid w:val="00570665"/>
    <w:rsid w:val="00591B48"/>
    <w:rsid w:val="00592A0C"/>
    <w:rsid w:val="00596310"/>
    <w:rsid w:val="005A3F35"/>
    <w:rsid w:val="005B16A8"/>
    <w:rsid w:val="005C4C1D"/>
    <w:rsid w:val="00602FB0"/>
    <w:rsid w:val="006040D8"/>
    <w:rsid w:val="00607C2B"/>
    <w:rsid w:val="00630726"/>
    <w:rsid w:val="00631D3B"/>
    <w:rsid w:val="00646171"/>
    <w:rsid w:val="0066393C"/>
    <w:rsid w:val="00670223"/>
    <w:rsid w:val="00685815"/>
    <w:rsid w:val="00690CC4"/>
    <w:rsid w:val="006926F7"/>
    <w:rsid w:val="006C625C"/>
    <w:rsid w:val="006E4B98"/>
    <w:rsid w:val="00726584"/>
    <w:rsid w:val="00732F3B"/>
    <w:rsid w:val="0074357D"/>
    <w:rsid w:val="00754542"/>
    <w:rsid w:val="00772D3B"/>
    <w:rsid w:val="0078465E"/>
    <w:rsid w:val="007C01C1"/>
    <w:rsid w:val="007C50A0"/>
    <w:rsid w:val="007D181B"/>
    <w:rsid w:val="007E1D1B"/>
    <w:rsid w:val="007E413E"/>
    <w:rsid w:val="007F0C61"/>
    <w:rsid w:val="00822866"/>
    <w:rsid w:val="00836A00"/>
    <w:rsid w:val="008629E9"/>
    <w:rsid w:val="00871B3E"/>
    <w:rsid w:val="008973ED"/>
    <w:rsid w:val="008A5839"/>
    <w:rsid w:val="008A6D7B"/>
    <w:rsid w:val="008A78BB"/>
    <w:rsid w:val="008C5920"/>
    <w:rsid w:val="008D13DE"/>
    <w:rsid w:val="008E0280"/>
    <w:rsid w:val="008E1494"/>
    <w:rsid w:val="009037DE"/>
    <w:rsid w:val="00912FEB"/>
    <w:rsid w:val="00917C7C"/>
    <w:rsid w:val="009210D9"/>
    <w:rsid w:val="00931CE2"/>
    <w:rsid w:val="0093563B"/>
    <w:rsid w:val="009372F3"/>
    <w:rsid w:val="0094575E"/>
    <w:rsid w:val="00961301"/>
    <w:rsid w:val="00992FDA"/>
    <w:rsid w:val="009A137D"/>
    <w:rsid w:val="009A2B4E"/>
    <w:rsid w:val="009D369E"/>
    <w:rsid w:val="009E61AE"/>
    <w:rsid w:val="00A13DA8"/>
    <w:rsid w:val="00A31300"/>
    <w:rsid w:val="00A42918"/>
    <w:rsid w:val="00A500B6"/>
    <w:rsid w:val="00A65647"/>
    <w:rsid w:val="00A744D4"/>
    <w:rsid w:val="00A80FE2"/>
    <w:rsid w:val="00A83B3F"/>
    <w:rsid w:val="00A87E0A"/>
    <w:rsid w:val="00A95000"/>
    <w:rsid w:val="00AA1C2E"/>
    <w:rsid w:val="00AA2E80"/>
    <w:rsid w:val="00AA3CC6"/>
    <w:rsid w:val="00AD7CBB"/>
    <w:rsid w:val="00AF7AD7"/>
    <w:rsid w:val="00B05CC0"/>
    <w:rsid w:val="00B066CA"/>
    <w:rsid w:val="00B13AEF"/>
    <w:rsid w:val="00B23791"/>
    <w:rsid w:val="00B32D96"/>
    <w:rsid w:val="00B5115C"/>
    <w:rsid w:val="00B73B0C"/>
    <w:rsid w:val="00B8767A"/>
    <w:rsid w:val="00B878BF"/>
    <w:rsid w:val="00B95F50"/>
    <w:rsid w:val="00B975BA"/>
    <w:rsid w:val="00BA6514"/>
    <w:rsid w:val="00BE4E21"/>
    <w:rsid w:val="00BF5D4E"/>
    <w:rsid w:val="00C10450"/>
    <w:rsid w:val="00C16C55"/>
    <w:rsid w:val="00C46A1F"/>
    <w:rsid w:val="00C600E3"/>
    <w:rsid w:val="00C92345"/>
    <w:rsid w:val="00C9754A"/>
    <w:rsid w:val="00CA0CB0"/>
    <w:rsid w:val="00CA2542"/>
    <w:rsid w:val="00CB1ED7"/>
    <w:rsid w:val="00CC27F2"/>
    <w:rsid w:val="00CD2FD6"/>
    <w:rsid w:val="00D02E8F"/>
    <w:rsid w:val="00D45121"/>
    <w:rsid w:val="00D83BA7"/>
    <w:rsid w:val="00D86CB6"/>
    <w:rsid w:val="00DA6C9A"/>
    <w:rsid w:val="00DB0C11"/>
    <w:rsid w:val="00DB5A0A"/>
    <w:rsid w:val="00DD5D13"/>
    <w:rsid w:val="00DD614C"/>
    <w:rsid w:val="00DE7C4A"/>
    <w:rsid w:val="00DF11D3"/>
    <w:rsid w:val="00DF62CC"/>
    <w:rsid w:val="00DF6539"/>
    <w:rsid w:val="00E109EF"/>
    <w:rsid w:val="00E568B2"/>
    <w:rsid w:val="00E65A00"/>
    <w:rsid w:val="00E81F64"/>
    <w:rsid w:val="00EA43DC"/>
    <w:rsid w:val="00EB502B"/>
    <w:rsid w:val="00EB53B6"/>
    <w:rsid w:val="00EB605A"/>
    <w:rsid w:val="00EC653D"/>
    <w:rsid w:val="00ED581D"/>
    <w:rsid w:val="00EE64AE"/>
    <w:rsid w:val="00EE7DB3"/>
    <w:rsid w:val="00EF1975"/>
    <w:rsid w:val="00F077E7"/>
    <w:rsid w:val="00F24C1D"/>
    <w:rsid w:val="00F45A86"/>
    <w:rsid w:val="00F54D8E"/>
    <w:rsid w:val="00F6014E"/>
    <w:rsid w:val="00F820DB"/>
    <w:rsid w:val="00F8544D"/>
    <w:rsid w:val="00F87B31"/>
    <w:rsid w:val="00F87D2B"/>
    <w:rsid w:val="00FA7606"/>
    <w:rsid w:val="00FF5E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8" style="mso-position-horizontal:left;mso-position-horizontal-relative:margin">
      <o:colormru v:ext="edit" colors="#0066af,#f60"/>
      <o:colormenu v:ext="edit" strokecolor="#0066af"/>
    </o:shapedefaults>
    <o:shapelayout v:ext="edit">
      <o:idmap v:ext="edit" data="1"/>
      <o:rules v:ext="edit">
        <o:r id="V:Rule5" type="connector" idref="#_x0000_s1029"/>
        <o:r id="V:Rule6" type="connector" idref="#_x0000_s1028"/>
        <o:r id="V:Rule7" type="connector" idref="#_x0000_s1035"/>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280"/>
    <w:pPr>
      <w:spacing w:line="360" w:lineRule="auto"/>
      <w:jc w:val="both"/>
    </w:pPr>
    <w:rPr>
      <w:rFonts w:ascii="Arial" w:eastAsia="Times New Roman" w:hAnsi="Arial"/>
      <w:sz w:val="24"/>
      <w:szCs w:val="24"/>
      <w:lang w:eastAsia="de-DE"/>
    </w:rPr>
  </w:style>
  <w:style w:type="paragraph" w:styleId="berschrift1">
    <w:name w:val="heading 1"/>
    <w:basedOn w:val="Standard"/>
    <w:next w:val="Standard"/>
    <w:link w:val="berschrift1Zchn"/>
    <w:uiPriority w:val="9"/>
    <w:qFormat/>
    <w:rsid w:val="008E0280"/>
    <w:pPr>
      <w:keepNext/>
      <w:numPr>
        <w:numId w:val="10"/>
      </w:numPr>
      <w:spacing w:before="240" w:after="240" w:line="240" w:lineRule="auto"/>
      <w:outlineLvl w:val="0"/>
    </w:pPr>
    <w:rPr>
      <w:rFonts w:cs="Arial"/>
      <w:b/>
      <w:bCs/>
      <w:color w:val="0066B3"/>
      <w:kern w:val="32"/>
      <w:sz w:val="32"/>
      <w:szCs w:val="32"/>
    </w:rPr>
  </w:style>
  <w:style w:type="paragraph" w:styleId="berschrift2">
    <w:name w:val="heading 2"/>
    <w:basedOn w:val="Standard"/>
    <w:next w:val="Standard"/>
    <w:link w:val="berschrift2Zchn"/>
    <w:qFormat/>
    <w:rsid w:val="008E0280"/>
    <w:pPr>
      <w:keepNext/>
      <w:numPr>
        <w:ilvl w:val="1"/>
        <w:numId w:val="10"/>
      </w:numPr>
      <w:spacing w:before="240" w:after="120" w:line="240" w:lineRule="auto"/>
      <w:outlineLvl w:val="1"/>
    </w:pPr>
    <w:rPr>
      <w:rFonts w:cs="Arial"/>
      <w:b/>
      <w:bCs/>
      <w:iCs/>
      <w:color w:val="0066B3"/>
      <w:sz w:val="28"/>
      <w:szCs w:val="28"/>
    </w:rPr>
  </w:style>
  <w:style w:type="paragraph" w:styleId="berschrift3">
    <w:name w:val="heading 3"/>
    <w:basedOn w:val="Standard"/>
    <w:next w:val="Standard"/>
    <w:link w:val="berschrift3Zchn"/>
    <w:qFormat/>
    <w:rsid w:val="008E0280"/>
    <w:pPr>
      <w:keepNext/>
      <w:numPr>
        <w:ilvl w:val="2"/>
        <w:numId w:val="10"/>
      </w:numPr>
      <w:tabs>
        <w:tab w:val="left" w:pos="1077"/>
      </w:tabs>
      <w:spacing w:before="240" w:after="60" w:line="240" w:lineRule="auto"/>
      <w:outlineLvl w:val="2"/>
    </w:pPr>
    <w:rPr>
      <w:rFonts w:cs="Arial"/>
      <w:b/>
      <w:bCs/>
      <w:color w:val="0066B3"/>
      <w:sz w:val="26"/>
      <w:szCs w:val="26"/>
    </w:rPr>
  </w:style>
  <w:style w:type="paragraph" w:styleId="berschrift4">
    <w:name w:val="heading 4"/>
    <w:basedOn w:val="Standard"/>
    <w:next w:val="Standard"/>
    <w:link w:val="berschrift4Zchn"/>
    <w:qFormat/>
    <w:rsid w:val="008E0280"/>
    <w:pPr>
      <w:keepNext/>
      <w:numPr>
        <w:ilvl w:val="3"/>
        <w:numId w:val="10"/>
      </w:numPr>
      <w:spacing w:before="240" w:after="20" w:line="240" w:lineRule="auto"/>
      <w:outlineLvl w:val="3"/>
    </w:pPr>
    <w:rPr>
      <w:rFonts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aliases w:val="Beschriftung Abbildung"/>
    <w:basedOn w:val="Standard"/>
    <w:next w:val="Standard"/>
    <w:uiPriority w:val="35"/>
    <w:unhideWhenUsed/>
    <w:qFormat/>
    <w:rsid w:val="008E0280"/>
    <w:pPr>
      <w:spacing w:line="240" w:lineRule="auto"/>
    </w:pPr>
    <w:rPr>
      <w:rFonts w:cs="Times New Roman"/>
      <w:b/>
      <w:bCs/>
      <w:color w:val="4F81BD" w:themeColor="accent1"/>
      <w:sz w:val="18"/>
      <w:szCs w:val="18"/>
    </w:rPr>
  </w:style>
  <w:style w:type="paragraph" w:customStyle="1" w:styleId="Abbildungen">
    <w:name w:val="Abbildungen"/>
    <w:basedOn w:val="Beschriftung"/>
    <w:qFormat/>
    <w:rsid w:val="008E0280"/>
    <w:pPr>
      <w:spacing w:after="120" w:line="276" w:lineRule="auto"/>
    </w:pPr>
    <w:rPr>
      <w:color w:val="auto"/>
      <w:sz w:val="20"/>
      <w:szCs w:val="20"/>
    </w:rPr>
  </w:style>
  <w:style w:type="paragraph" w:styleId="Abbildungsverzeichnis">
    <w:name w:val="table of figures"/>
    <w:basedOn w:val="Standard"/>
    <w:next w:val="Standard"/>
    <w:uiPriority w:val="99"/>
    <w:unhideWhenUsed/>
    <w:rsid w:val="008E0280"/>
    <w:pPr>
      <w:spacing w:after="0"/>
    </w:pPr>
  </w:style>
  <w:style w:type="paragraph" w:customStyle="1" w:styleId="Anhang1">
    <w:name w:val="Anhang 1"/>
    <w:next w:val="Standard"/>
    <w:qFormat/>
    <w:rsid w:val="008E0280"/>
    <w:pPr>
      <w:keepNext/>
      <w:numPr>
        <w:numId w:val="4"/>
      </w:numPr>
      <w:tabs>
        <w:tab w:val="left" w:pos="567"/>
      </w:tabs>
      <w:spacing w:after="0" w:line="240" w:lineRule="auto"/>
    </w:pPr>
    <w:rPr>
      <w:rFonts w:ascii="Arial" w:eastAsia="Times New Roman" w:hAnsi="Arial" w:cs="Arial"/>
      <w:b/>
      <w:bCs/>
      <w:color w:val="0066B3"/>
      <w:kern w:val="32"/>
      <w:sz w:val="32"/>
      <w:szCs w:val="32"/>
      <w:lang w:eastAsia="de-DE"/>
    </w:rPr>
  </w:style>
  <w:style w:type="paragraph" w:customStyle="1" w:styleId="Anhang2">
    <w:name w:val="Anhang 2"/>
    <w:next w:val="Standard"/>
    <w:qFormat/>
    <w:rsid w:val="008E0280"/>
    <w:pPr>
      <w:keepNext/>
      <w:numPr>
        <w:ilvl w:val="1"/>
        <w:numId w:val="4"/>
      </w:numPr>
      <w:spacing w:after="0" w:line="360" w:lineRule="auto"/>
    </w:pPr>
    <w:rPr>
      <w:rFonts w:ascii="Arial" w:eastAsia="Times New Roman" w:hAnsi="Arial" w:cs="Arial"/>
      <w:b/>
      <w:bCs/>
      <w:color w:val="0066B3"/>
      <w:sz w:val="28"/>
      <w:szCs w:val="32"/>
      <w:lang w:eastAsia="de-DE"/>
    </w:rPr>
  </w:style>
  <w:style w:type="paragraph" w:customStyle="1" w:styleId="Anhang3">
    <w:name w:val="Anhang 3"/>
    <w:basedOn w:val="Anhang2"/>
    <w:qFormat/>
    <w:rsid w:val="008E0280"/>
    <w:pPr>
      <w:numPr>
        <w:ilvl w:val="2"/>
      </w:numPr>
      <w:spacing w:line="240" w:lineRule="auto"/>
    </w:pPr>
    <w:rPr>
      <w:sz w:val="26"/>
    </w:rPr>
  </w:style>
  <w:style w:type="paragraph" w:customStyle="1" w:styleId="Anhang4">
    <w:name w:val="Anhang 4"/>
    <w:basedOn w:val="Anhang3"/>
    <w:rsid w:val="008E0280"/>
    <w:pPr>
      <w:numPr>
        <w:ilvl w:val="0"/>
        <w:numId w:val="0"/>
      </w:numPr>
    </w:pPr>
  </w:style>
  <w:style w:type="character" w:customStyle="1" w:styleId="apple-converted-space">
    <w:name w:val="apple-converted-space"/>
    <w:basedOn w:val="Absatz-Standardschriftart"/>
    <w:rsid w:val="008E0280"/>
  </w:style>
  <w:style w:type="paragraph" w:customStyle="1" w:styleId="BeschriftungAbbildungAnhang">
    <w:name w:val="Beschriftung Abbildung Anhang"/>
    <w:basedOn w:val="Beschriftung"/>
    <w:qFormat/>
    <w:rsid w:val="008E0280"/>
  </w:style>
  <w:style w:type="paragraph" w:customStyle="1" w:styleId="BeschriftungTabelle">
    <w:name w:val="Beschriftung Tabelle"/>
    <w:basedOn w:val="BeschriftungAbbildungAnhang"/>
    <w:qFormat/>
    <w:rsid w:val="008E0280"/>
    <w:rPr>
      <w:color w:val="000000" w:themeColor="text1"/>
    </w:rPr>
  </w:style>
  <w:style w:type="paragraph" w:customStyle="1" w:styleId="Default">
    <w:name w:val="Default"/>
    <w:rsid w:val="008E0280"/>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Dokumentstruktur">
    <w:name w:val="Document Map"/>
    <w:basedOn w:val="Standard"/>
    <w:link w:val="DokumentstrukturZchn"/>
    <w:uiPriority w:val="99"/>
    <w:semiHidden/>
    <w:unhideWhenUsed/>
    <w:rsid w:val="008E028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E0280"/>
    <w:rPr>
      <w:rFonts w:ascii="Tahoma" w:eastAsia="Times New Roman" w:hAnsi="Tahoma" w:cs="Tahoma"/>
      <w:sz w:val="16"/>
      <w:szCs w:val="16"/>
      <w:lang w:eastAsia="de-DE"/>
    </w:rPr>
  </w:style>
  <w:style w:type="paragraph" w:styleId="Funotentext">
    <w:name w:val="footnote text"/>
    <w:basedOn w:val="Standard"/>
    <w:link w:val="FunotentextZchn"/>
    <w:uiPriority w:val="99"/>
    <w:semiHidden/>
    <w:unhideWhenUsed/>
    <w:rsid w:val="008E02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0280"/>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8E0280"/>
    <w:rPr>
      <w:vertAlign w:val="superscript"/>
    </w:rPr>
  </w:style>
  <w:style w:type="paragraph" w:styleId="Fuzeile">
    <w:name w:val="footer"/>
    <w:basedOn w:val="Standard"/>
    <w:link w:val="FuzeileZchn"/>
    <w:uiPriority w:val="99"/>
    <w:unhideWhenUsed/>
    <w:rsid w:val="008E02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280"/>
    <w:rPr>
      <w:rFonts w:ascii="Arial" w:eastAsia="Times New Roman" w:hAnsi="Arial"/>
      <w:sz w:val="24"/>
      <w:szCs w:val="24"/>
      <w:lang w:eastAsia="de-DE"/>
    </w:rPr>
  </w:style>
  <w:style w:type="table" w:customStyle="1" w:styleId="HelleListe-Akzent11">
    <w:name w:val="Helle Liste - Akzent 11"/>
    <w:basedOn w:val="NormaleTabelle"/>
    <w:uiPriority w:val="61"/>
    <w:rsid w:val="008E0280"/>
    <w:pPr>
      <w:spacing w:after="0" w:line="240" w:lineRule="auto"/>
    </w:pPr>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Absatz-Standardschriftart"/>
    <w:uiPriority w:val="99"/>
    <w:unhideWhenUsed/>
    <w:rsid w:val="008E0280"/>
    <w:rPr>
      <w:color w:val="0000FF" w:themeColor="hyperlink"/>
      <w:u w:val="single"/>
    </w:rPr>
  </w:style>
  <w:style w:type="paragraph" w:styleId="Kommentartext">
    <w:name w:val="annotation text"/>
    <w:basedOn w:val="Standard"/>
    <w:link w:val="KommentartextZchn"/>
    <w:uiPriority w:val="99"/>
    <w:unhideWhenUsed/>
    <w:rsid w:val="008E0280"/>
    <w:pPr>
      <w:spacing w:line="240" w:lineRule="auto"/>
    </w:pPr>
    <w:rPr>
      <w:sz w:val="20"/>
      <w:szCs w:val="20"/>
    </w:rPr>
  </w:style>
  <w:style w:type="character" w:customStyle="1" w:styleId="KommentartextZchn">
    <w:name w:val="Kommentartext Zchn"/>
    <w:basedOn w:val="Absatz-Standardschriftart"/>
    <w:link w:val="Kommentartext"/>
    <w:uiPriority w:val="99"/>
    <w:rsid w:val="008E0280"/>
    <w:rPr>
      <w:rFonts w:ascii="Arial" w:eastAsia="Times New Roman"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8E0280"/>
    <w:rPr>
      <w:b/>
      <w:bCs/>
    </w:rPr>
  </w:style>
  <w:style w:type="character" w:customStyle="1" w:styleId="KommentarthemaZchn">
    <w:name w:val="Kommentarthema Zchn"/>
    <w:basedOn w:val="KommentartextZchn"/>
    <w:link w:val="Kommentarthema"/>
    <w:uiPriority w:val="99"/>
    <w:semiHidden/>
    <w:rsid w:val="008E0280"/>
    <w:rPr>
      <w:b/>
      <w:bCs/>
    </w:rPr>
  </w:style>
  <w:style w:type="character" w:styleId="Kommentarzeichen">
    <w:name w:val="annotation reference"/>
    <w:basedOn w:val="Absatz-Standardschriftart"/>
    <w:uiPriority w:val="99"/>
    <w:semiHidden/>
    <w:unhideWhenUsed/>
    <w:rsid w:val="008E0280"/>
    <w:rPr>
      <w:sz w:val="16"/>
      <w:szCs w:val="16"/>
    </w:rPr>
  </w:style>
  <w:style w:type="paragraph" w:styleId="Kopfzeile">
    <w:name w:val="header"/>
    <w:basedOn w:val="Standard"/>
    <w:link w:val="KopfzeileZchn"/>
    <w:uiPriority w:val="99"/>
    <w:unhideWhenUsed/>
    <w:rsid w:val="008E02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280"/>
    <w:rPr>
      <w:rFonts w:ascii="Arial" w:eastAsia="Times New Roman" w:hAnsi="Arial"/>
      <w:sz w:val="24"/>
      <w:szCs w:val="24"/>
      <w:lang w:eastAsia="de-DE"/>
    </w:rPr>
  </w:style>
  <w:style w:type="paragraph" w:styleId="Listenabsatz">
    <w:name w:val="List Paragraph"/>
    <w:basedOn w:val="Standard"/>
    <w:uiPriority w:val="34"/>
    <w:qFormat/>
    <w:rsid w:val="008E0280"/>
    <w:pPr>
      <w:ind w:left="720"/>
      <w:contextualSpacing/>
    </w:pPr>
    <w:rPr>
      <w:rFonts w:cs="Times New Roman"/>
    </w:rPr>
  </w:style>
  <w:style w:type="paragraph" w:customStyle="1" w:styleId="SEQAnhang">
    <w:name w:val="SEQAnhang"/>
    <w:basedOn w:val="Standard"/>
    <w:rsid w:val="008E0280"/>
    <w:pPr>
      <w:spacing w:after="0" w:line="240" w:lineRule="auto"/>
    </w:pPr>
    <w:rPr>
      <w:rFonts w:cs="Arial"/>
      <w:color w:val="FFFFFF"/>
      <w:sz w:val="4"/>
      <w:szCs w:val="20"/>
    </w:rPr>
  </w:style>
  <w:style w:type="paragraph" w:styleId="Sprechblasentext">
    <w:name w:val="Balloon Text"/>
    <w:basedOn w:val="Standard"/>
    <w:link w:val="SprechblasentextZchn"/>
    <w:uiPriority w:val="99"/>
    <w:semiHidden/>
    <w:unhideWhenUsed/>
    <w:rsid w:val="008E02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0280"/>
    <w:rPr>
      <w:rFonts w:ascii="Tahoma" w:eastAsia="Times New Roman" w:hAnsi="Tahoma" w:cs="Tahoma"/>
      <w:sz w:val="16"/>
      <w:szCs w:val="16"/>
      <w:lang w:eastAsia="de-DE"/>
    </w:rPr>
  </w:style>
  <w:style w:type="paragraph" w:customStyle="1" w:styleId="Tabellenbezeichnung">
    <w:name w:val="Tabellenbezeichnung"/>
    <w:basedOn w:val="Abbildungen"/>
    <w:qFormat/>
    <w:rsid w:val="008E0280"/>
  </w:style>
  <w:style w:type="table" w:styleId="Tabellengitternetz">
    <w:name w:val="Table Grid"/>
    <w:basedOn w:val="NormaleTabelle"/>
    <w:uiPriority w:val="59"/>
    <w:rsid w:val="008E02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uiPriority w:val="99"/>
    <w:semiHidden/>
    <w:unhideWhenUsed/>
    <w:rsid w:val="008E0280"/>
    <w:pPr>
      <w:spacing w:after="120"/>
    </w:pPr>
  </w:style>
  <w:style w:type="character" w:customStyle="1" w:styleId="TextkrperZchn">
    <w:name w:val="Textkörper Zchn"/>
    <w:basedOn w:val="Absatz-Standardschriftart"/>
    <w:link w:val="Textkrper"/>
    <w:uiPriority w:val="99"/>
    <w:semiHidden/>
    <w:rsid w:val="008E0280"/>
    <w:rPr>
      <w:rFonts w:ascii="Arial" w:eastAsia="Times New Roman" w:hAnsi="Arial"/>
      <w:sz w:val="24"/>
      <w:szCs w:val="24"/>
      <w:lang w:eastAsia="de-DE"/>
    </w:rPr>
  </w:style>
  <w:style w:type="paragraph" w:customStyle="1" w:styleId="Textkrper-Titelblatt">
    <w:name w:val="Textkörper-Titelblatt"/>
    <w:basedOn w:val="Textkrper"/>
    <w:rsid w:val="008E0280"/>
  </w:style>
  <w:style w:type="paragraph" w:styleId="Titel">
    <w:name w:val="Title"/>
    <w:basedOn w:val="Standard"/>
    <w:link w:val="TitelZchn"/>
    <w:qFormat/>
    <w:rsid w:val="008E0280"/>
    <w:pPr>
      <w:numPr>
        <w:numId w:val="5"/>
      </w:numPr>
      <w:spacing w:before="240" w:after="60" w:line="240" w:lineRule="auto"/>
      <w:jc w:val="center"/>
      <w:outlineLvl w:val="0"/>
    </w:pPr>
    <w:rPr>
      <w:rFonts w:cs="Arial"/>
      <w:b/>
      <w:bCs/>
      <w:color w:val="0066B3"/>
      <w:kern w:val="28"/>
      <w:sz w:val="32"/>
      <w:szCs w:val="32"/>
    </w:rPr>
  </w:style>
  <w:style w:type="character" w:customStyle="1" w:styleId="TitelZchn">
    <w:name w:val="Titel Zchn"/>
    <w:basedOn w:val="Absatz-Standardschriftart"/>
    <w:link w:val="Titel"/>
    <w:rsid w:val="008E0280"/>
    <w:rPr>
      <w:rFonts w:ascii="Arial" w:eastAsia="Times New Roman" w:hAnsi="Arial" w:cs="Arial"/>
      <w:b/>
      <w:bCs/>
      <w:color w:val="0066B3"/>
      <w:kern w:val="28"/>
      <w:sz w:val="32"/>
      <w:szCs w:val="32"/>
      <w:lang w:eastAsia="de-DE"/>
    </w:rPr>
  </w:style>
  <w:style w:type="paragraph" w:customStyle="1" w:styleId="TitelAnhang">
    <w:name w:val="Titel Anhang"/>
    <w:basedOn w:val="Titel"/>
    <w:qFormat/>
    <w:rsid w:val="009A2B4E"/>
    <w:pPr>
      <w:numPr>
        <w:numId w:val="6"/>
      </w:numPr>
    </w:pPr>
  </w:style>
  <w:style w:type="character" w:customStyle="1" w:styleId="berschrift1Zchn">
    <w:name w:val="Überschrift 1 Zchn"/>
    <w:basedOn w:val="Absatz-Standardschriftart"/>
    <w:link w:val="berschrift1"/>
    <w:uiPriority w:val="9"/>
    <w:rsid w:val="008E0280"/>
    <w:rPr>
      <w:rFonts w:ascii="Arial" w:eastAsia="Times New Roman" w:hAnsi="Arial" w:cs="Arial"/>
      <w:b/>
      <w:bCs/>
      <w:color w:val="0066B3"/>
      <w:kern w:val="32"/>
      <w:sz w:val="32"/>
      <w:szCs w:val="32"/>
      <w:lang w:eastAsia="de-DE"/>
    </w:rPr>
  </w:style>
  <w:style w:type="character" w:customStyle="1" w:styleId="berschrift2Zchn">
    <w:name w:val="Überschrift 2 Zchn"/>
    <w:basedOn w:val="Absatz-Standardschriftart"/>
    <w:link w:val="berschrift2"/>
    <w:rsid w:val="008E0280"/>
    <w:rPr>
      <w:rFonts w:ascii="Arial" w:eastAsia="Times New Roman" w:hAnsi="Arial" w:cs="Arial"/>
      <w:b/>
      <w:bCs/>
      <w:iCs/>
      <w:color w:val="0066B3"/>
      <w:sz w:val="28"/>
      <w:szCs w:val="28"/>
      <w:lang w:eastAsia="de-DE"/>
    </w:rPr>
  </w:style>
  <w:style w:type="character" w:customStyle="1" w:styleId="berschrift3Zchn">
    <w:name w:val="Überschrift 3 Zchn"/>
    <w:basedOn w:val="Absatz-Standardschriftart"/>
    <w:link w:val="berschrift3"/>
    <w:rsid w:val="008E0280"/>
    <w:rPr>
      <w:rFonts w:ascii="Arial" w:eastAsia="Times New Roman" w:hAnsi="Arial" w:cs="Arial"/>
      <w:b/>
      <w:bCs/>
      <w:color w:val="0066B3"/>
      <w:sz w:val="26"/>
      <w:szCs w:val="26"/>
      <w:lang w:eastAsia="de-DE"/>
    </w:rPr>
  </w:style>
  <w:style w:type="character" w:customStyle="1" w:styleId="berschrift4Zchn">
    <w:name w:val="Überschrift 4 Zchn"/>
    <w:basedOn w:val="Absatz-Standardschriftart"/>
    <w:link w:val="berschrift4"/>
    <w:rsid w:val="008E0280"/>
    <w:rPr>
      <w:rFonts w:ascii="Arial" w:eastAsia="Times New Roman" w:hAnsi="Arial" w:cs="Times New Roman"/>
      <w:b/>
      <w:bCs/>
      <w:color w:val="0066B3"/>
      <w:sz w:val="24"/>
      <w:szCs w:val="28"/>
      <w:lang w:eastAsia="de-DE"/>
    </w:rPr>
  </w:style>
  <w:style w:type="paragraph" w:styleId="Verzeichnis1">
    <w:name w:val="toc 1"/>
    <w:basedOn w:val="Standard"/>
    <w:next w:val="Standard"/>
    <w:autoRedefine/>
    <w:uiPriority w:val="39"/>
    <w:unhideWhenUsed/>
    <w:rsid w:val="008E0280"/>
    <w:pPr>
      <w:tabs>
        <w:tab w:val="left" w:pos="480"/>
        <w:tab w:val="right" w:leader="dot" w:pos="8494"/>
      </w:tabs>
      <w:spacing w:after="100"/>
    </w:pPr>
  </w:style>
  <w:style w:type="paragraph" w:styleId="Verzeichnis2">
    <w:name w:val="toc 2"/>
    <w:basedOn w:val="Standard"/>
    <w:next w:val="Standard"/>
    <w:autoRedefine/>
    <w:uiPriority w:val="39"/>
    <w:unhideWhenUsed/>
    <w:rsid w:val="008E0280"/>
    <w:pPr>
      <w:spacing w:after="100"/>
      <w:ind w:left="240"/>
    </w:pPr>
  </w:style>
  <w:style w:type="paragraph" w:styleId="Verzeichnis3">
    <w:name w:val="toc 3"/>
    <w:basedOn w:val="Standard"/>
    <w:next w:val="Standard"/>
    <w:autoRedefine/>
    <w:uiPriority w:val="39"/>
    <w:unhideWhenUsed/>
    <w:rsid w:val="008E0280"/>
    <w:pPr>
      <w:spacing w:after="100"/>
      <w:ind w:left="480"/>
    </w:pPr>
  </w:style>
  <w:style w:type="paragraph" w:styleId="Verzeichnis4">
    <w:name w:val="toc 4"/>
    <w:basedOn w:val="Standard"/>
    <w:next w:val="Standard"/>
    <w:autoRedefine/>
    <w:uiPriority w:val="39"/>
    <w:unhideWhenUsed/>
    <w:rsid w:val="008E0280"/>
    <w:pPr>
      <w:spacing w:after="100"/>
      <w:ind w:left="720"/>
    </w:pPr>
  </w:style>
  <w:style w:type="paragraph" w:customStyle="1" w:styleId="Sperrvermerk">
    <w:name w:val="Sperrvermerk"/>
    <w:basedOn w:val="Titel"/>
    <w:link w:val="SperrvermerkZchn"/>
    <w:qFormat/>
    <w:rsid w:val="00297C85"/>
    <w:pPr>
      <w:numPr>
        <w:numId w:val="0"/>
      </w:numPr>
    </w:pPr>
    <w:rPr>
      <w:color w:val="auto"/>
    </w:rPr>
  </w:style>
  <w:style w:type="paragraph" w:customStyle="1" w:styleId="TitelAnhang0">
    <w:name w:val="TitelAnhang"/>
    <w:basedOn w:val="Titel"/>
    <w:link w:val="TitelAnhangZchn"/>
    <w:rsid w:val="00297C85"/>
  </w:style>
  <w:style w:type="character" w:customStyle="1" w:styleId="SperrvermerkZchn">
    <w:name w:val="Sperrvermerk Zchn"/>
    <w:basedOn w:val="TitelZchn"/>
    <w:link w:val="Sperrvermerk"/>
    <w:rsid w:val="00297C85"/>
    <w:rPr>
      <w:b/>
      <w:bCs/>
    </w:rPr>
  </w:style>
  <w:style w:type="paragraph" w:styleId="StandardWeb">
    <w:name w:val="Normal (Web)"/>
    <w:basedOn w:val="Standard"/>
    <w:uiPriority w:val="99"/>
    <w:semiHidden/>
    <w:unhideWhenUsed/>
    <w:rsid w:val="00CC27F2"/>
    <w:pPr>
      <w:spacing w:before="100" w:beforeAutospacing="1" w:after="100" w:afterAutospacing="1" w:line="240" w:lineRule="auto"/>
      <w:jc w:val="left"/>
    </w:pPr>
    <w:rPr>
      <w:rFonts w:ascii="Times New Roman" w:hAnsi="Times New Roman" w:cs="Times New Roman"/>
    </w:rPr>
  </w:style>
  <w:style w:type="character" w:customStyle="1" w:styleId="TitelAnhangZchn">
    <w:name w:val="TitelAnhang Zchn"/>
    <w:basedOn w:val="TitelZchn"/>
    <w:link w:val="TitelAnhang0"/>
    <w:rsid w:val="00297C85"/>
    <w:rPr>
      <w:b/>
      <w:bCs/>
    </w:rPr>
  </w:style>
  <w:style w:type="paragraph" w:customStyle="1" w:styleId="qbsource">
    <w:name w:val="qb_source"/>
    <w:basedOn w:val="Standard"/>
    <w:rsid w:val="00CC27F2"/>
    <w:pPr>
      <w:spacing w:before="100" w:beforeAutospacing="1" w:after="100" w:afterAutospacing="1" w:line="240" w:lineRule="auto"/>
      <w:jc w:val="left"/>
    </w:pPr>
    <w:rPr>
      <w:rFonts w:ascii="Times New Roman" w:hAnsi="Times New Roman" w:cs="Times New Roman"/>
    </w:rPr>
  </w:style>
  <w:style w:type="paragraph" w:styleId="Inhaltsverzeichnisberschrift">
    <w:name w:val="TOC Heading"/>
    <w:basedOn w:val="berschrift1"/>
    <w:next w:val="Standard"/>
    <w:uiPriority w:val="39"/>
    <w:unhideWhenUsed/>
    <w:qFormat/>
    <w:rsid w:val="001E144B"/>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KeinLeerraum">
    <w:name w:val="No Spacing"/>
    <w:uiPriority w:val="1"/>
    <w:qFormat/>
    <w:rsid w:val="00E568B2"/>
    <w:pPr>
      <w:spacing w:after="0" w:line="240" w:lineRule="auto"/>
      <w:jc w:val="both"/>
    </w:pPr>
    <w:rPr>
      <w:rFonts w:ascii="Arial" w:eastAsia="Times New Roman" w:hAnsi="Arial"/>
      <w:sz w:val="24"/>
      <w:szCs w:val="24"/>
      <w:lang w:eastAsia="de-DE"/>
    </w:rPr>
  </w:style>
  <w:style w:type="paragraph" w:styleId="Literaturverzeichnis">
    <w:name w:val="Bibliography"/>
    <w:basedOn w:val="Standard"/>
    <w:next w:val="Standard"/>
    <w:uiPriority w:val="37"/>
    <w:unhideWhenUsed/>
    <w:rsid w:val="00AD7CBB"/>
  </w:style>
  <w:style w:type="character" w:styleId="Platzhaltertext">
    <w:name w:val="Placeholder Text"/>
    <w:basedOn w:val="Absatz-Standardschriftart"/>
    <w:uiPriority w:val="99"/>
    <w:semiHidden/>
    <w:rsid w:val="00390910"/>
    <w:rPr>
      <w:color w:val="808080"/>
    </w:rPr>
  </w:style>
</w:styles>
</file>

<file path=word/webSettings.xml><?xml version="1.0" encoding="utf-8"?>
<w:webSettings xmlns:r="http://schemas.openxmlformats.org/officeDocument/2006/relationships" xmlns:w="http://schemas.openxmlformats.org/wordprocessingml/2006/main">
  <w:divs>
    <w:div w:id="337848142">
      <w:bodyDiv w:val="1"/>
      <w:marLeft w:val="0"/>
      <w:marRight w:val="0"/>
      <w:marTop w:val="0"/>
      <w:marBottom w:val="0"/>
      <w:divBdr>
        <w:top w:val="none" w:sz="0" w:space="0" w:color="auto"/>
        <w:left w:val="none" w:sz="0" w:space="0" w:color="auto"/>
        <w:bottom w:val="none" w:sz="0" w:space="0" w:color="auto"/>
        <w:right w:val="none" w:sz="0" w:space="0" w:color="auto"/>
      </w:divBdr>
      <w:divsChild>
        <w:div w:id="775443306">
          <w:marLeft w:val="0"/>
          <w:marRight w:val="0"/>
          <w:marTop w:val="0"/>
          <w:marBottom w:val="0"/>
          <w:divBdr>
            <w:top w:val="none" w:sz="0" w:space="0" w:color="auto"/>
            <w:left w:val="none" w:sz="0" w:space="0" w:color="auto"/>
            <w:bottom w:val="none" w:sz="0" w:space="0" w:color="auto"/>
            <w:right w:val="none" w:sz="0" w:space="0" w:color="auto"/>
          </w:divBdr>
        </w:div>
        <w:div w:id="536309022">
          <w:marLeft w:val="0"/>
          <w:marRight w:val="0"/>
          <w:marTop w:val="0"/>
          <w:marBottom w:val="0"/>
          <w:divBdr>
            <w:top w:val="none" w:sz="0" w:space="0" w:color="auto"/>
            <w:left w:val="none" w:sz="0" w:space="0" w:color="auto"/>
            <w:bottom w:val="none" w:sz="0" w:space="0" w:color="auto"/>
            <w:right w:val="none" w:sz="0" w:space="0" w:color="auto"/>
          </w:divBdr>
        </w:div>
        <w:div w:id="1014573429">
          <w:marLeft w:val="0"/>
          <w:marRight w:val="0"/>
          <w:marTop w:val="0"/>
          <w:marBottom w:val="0"/>
          <w:divBdr>
            <w:top w:val="none" w:sz="0" w:space="0" w:color="auto"/>
            <w:left w:val="none" w:sz="0" w:space="0" w:color="auto"/>
            <w:bottom w:val="none" w:sz="0" w:space="0" w:color="auto"/>
            <w:right w:val="none" w:sz="0" w:space="0" w:color="auto"/>
          </w:divBdr>
        </w:div>
      </w:divsChild>
    </w:div>
    <w:div w:id="587080287">
      <w:bodyDiv w:val="1"/>
      <w:marLeft w:val="0"/>
      <w:marRight w:val="0"/>
      <w:marTop w:val="0"/>
      <w:marBottom w:val="0"/>
      <w:divBdr>
        <w:top w:val="none" w:sz="0" w:space="0" w:color="auto"/>
        <w:left w:val="none" w:sz="0" w:space="0" w:color="auto"/>
        <w:bottom w:val="none" w:sz="0" w:space="0" w:color="auto"/>
        <w:right w:val="none" w:sz="0" w:space="0" w:color="auto"/>
      </w:divBdr>
      <w:divsChild>
        <w:div w:id="1110394189">
          <w:marLeft w:val="0"/>
          <w:marRight w:val="0"/>
          <w:marTop w:val="0"/>
          <w:marBottom w:val="0"/>
          <w:divBdr>
            <w:top w:val="none" w:sz="0" w:space="0" w:color="auto"/>
            <w:left w:val="none" w:sz="0" w:space="0" w:color="auto"/>
            <w:bottom w:val="none" w:sz="0" w:space="0" w:color="auto"/>
            <w:right w:val="none" w:sz="0" w:space="0" w:color="auto"/>
          </w:divBdr>
        </w:div>
        <w:div w:id="1080566925">
          <w:marLeft w:val="0"/>
          <w:marRight w:val="0"/>
          <w:marTop w:val="0"/>
          <w:marBottom w:val="0"/>
          <w:divBdr>
            <w:top w:val="none" w:sz="0" w:space="0" w:color="auto"/>
            <w:left w:val="none" w:sz="0" w:space="0" w:color="auto"/>
            <w:bottom w:val="none" w:sz="0" w:space="0" w:color="auto"/>
            <w:right w:val="none" w:sz="0" w:space="0" w:color="auto"/>
          </w:divBdr>
        </w:div>
        <w:div w:id="1163623480">
          <w:marLeft w:val="0"/>
          <w:marRight w:val="0"/>
          <w:marTop w:val="0"/>
          <w:marBottom w:val="0"/>
          <w:divBdr>
            <w:top w:val="none" w:sz="0" w:space="0" w:color="auto"/>
            <w:left w:val="none" w:sz="0" w:space="0" w:color="auto"/>
            <w:bottom w:val="none" w:sz="0" w:space="0" w:color="auto"/>
            <w:right w:val="none" w:sz="0" w:space="0" w:color="auto"/>
          </w:divBdr>
        </w:div>
      </w:divsChild>
    </w:div>
    <w:div w:id="1314945548">
      <w:bodyDiv w:val="1"/>
      <w:marLeft w:val="0"/>
      <w:marRight w:val="0"/>
      <w:marTop w:val="0"/>
      <w:marBottom w:val="0"/>
      <w:divBdr>
        <w:top w:val="none" w:sz="0" w:space="0" w:color="auto"/>
        <w:left w:val="none" w:sz="0" w:space="0" w:color="auto"/>
        <w:bottom w:val="none" w:sz="0" w:space="0" w:color="auto"/>
        <w:right w:val="none" w:sz="0" w:space="0" w:color="auto"/>
      </w:divBdr>
      <w:divsChild>
        <w:div w:id="495918102">
          <w:marLeft w:val="0"/>
          <w:marRight w:val="0"/>
          <w:marTop w:val="0"/>
          <w:marBottom w:val="0"/>
          <w:divBdr>
            <w:top w:val="none" w:sz="0" w:space="0" w:color="auto"/>
            <w:left w:val="none" w:sz="0" w:space="0" w:color="auto"/>
            <w:bottom w:val="none" w:sz="0" w:space="0" w:color="auto"/>
            <w:right w:val="none" w:sz="0" w:space="0" w:color="auto"/>
          </w:divBdr>
        </w:div>
        <w:div w:id="1993021726">
          <w:marLeft w:val="0"/>
          <w:marRight w:val="0"/>
          <w:marTop w:val="0"/>
          <w:marBottom w:val="0"/>
          <w:divBdr>
            <w:top w:val="none" w:sz="0" w:space="0" w:color="auto"/>
            <w:left w:val="none" w:sz="0" w:space="0" w:color="auto"/>
            <w:bottom w:val="none" w:sz="0" w:space="0" w:color="auto"/>
            <w:right w:val="none" w:sz="0" w:space="0" w:color="auto"/>
          </w:divBdr>
        </w:div>
        <w:div w:id="325670403">
          <w:marLeft w:val="0"/>
          <w:marRight w:val="0"/>
          <w:marTop w:val="0"/>
          <w:marBottom w:val="0"/>
          <w:divBdr>
            <w:top w:val="none" w:sz="0" w:space="0" w:color="auto"/>
            <w:left w:val="none" w:sz="0" w:space="0" w:color="auto"/>
            <w:bottom w:val="none" w:sz="0" w:space="0" w:color="auto"/>
            <w:right w:val="none" w:sz="0" w:space="0" w:color="auto"/>
          </w:divBdr>
        </w:div>
      </w:divsChild>
    </w:div>
    <w:div w:id="1660227214">
      <w:bodyDiv w:val="1"/>
      <w:marLeft w:val="0"/>
      <w:marRight w:val="0"/>
      <w:marTop w:val="0"/>
      <w:marBottom w:val="0"/>
      <w:divBdr>
        <w:top w:val="none" w:sz="0" w:space="0" w:color="auto"/>
        <w:left w:val="none" w:sz="0" w:space="0" w:color="auto"/>
        <w:bottom w:val="none" w:sz="0" w:space="0" w:color="auto"/>
        <w:right w:val="none" w:sz="0" w:space="0" w:color="auto"/>
      </w:divBdr>
      <w:divsChild>
        <w:div w:id="239757665">
          <w:marLeft w:val="0"/>
          <w:marRight w:val="0"/>
          <w:marTop w:val="0"/>
          <w:marBottom w:val="0"/>
          <w:divBdr>
            <w:top w:val="none" w:sz="0" w:space="0" w:color="auto"/>
            <w:left w:val="none" w:sz="0" w:space="0" w:color="auto"/>
            <w:bottom w:val="none" w:sz="0" w:space="0" w:color="auto"/>
            <w:right w:val="none" w:sz="0" w:space="0" w:color="auto"/>
          </w:divBdr>
        </w:div>
        <w:div w:id="1611085637">
          <w:marLeft w:val="0"/>
          <w:marRight w:val="0"/>
          <w:marTop w:val="0"/>
          <w:marBottom w:val="0"/>
          <w:divBdr>
            <w:top w:val="none" w:sz="0" w:space="0" w:color="auto"/>
            <w:left w:val="none" w:sz="0" w:space="0" w:color="auto"/>
            <w:bottom w:val="none" w:sz="0" w:space="0" w:color="auto"/>
            <w:right w:val="none" w:sz="0" w:space="0" w:color="auto"/>
          </w:divBdr>
        </w:div>
        <w:div w:id="1958759575">
          <w:marLeft w:val="0"/>
          <w:marRight w:val="0"/>
          <w:marTop w:val="0"/>
          <w:marBottom w:val="0"/>
          <w:divBdr>
            <w:top w:val="none" w:sz="0" w:space="0" w:color="auto"/>
            <w:left w:val="none" w:sz="0" w:space="0" w:color="auto"/>
            <w:bottom w:val="none" w:sz="0" w:space="0" w:color="auto"/>
            <w:right w:val="none" w:sz="0" w:space="0" w:color="auto"/>
          </w:divBdr>
        </w:div>
      </w:divsChild>
    </w:div>
    <w:div w:id="1984504566">
      <w:bodyDiv w:val="1"/>
      <w:marLeft w:val="0"/>
      <w:marRight w:val="0"/>
      <w:marTop w:val="0"/>
      <w:marBottom w:val="0"/>
      <w:divBdr>
        <w:top w:val="none" w:sz="0" w:space="0" w:color="auto"/>
        <w:left w:val="none" w:sz="0" w:space="0" w:color="auto"/>
        <w:bottom w:val="none" w:sz="0" w:space="0" w:color="auto"/>
        <w:right w:val="none" w:sz="0" w:space="0" w:color="auto"/>
      </w:divBdr>
      <w:divsChild>
        <w:div w:id="284889876">
          <w:marLeft w:val="0"/>
          <w:marRight w:val="0"/>
          <w:marTop w:val="0"/>
          <w:marBottom w:val="0"/>
          <w:divBdr>
            <w:top w:val="none" w:sz="0" w:space="0" w:color="auto"/>
            <w:left w:val="none" w:sz="0" w:space="0" w:color="auto"/>
            <w:bottom w:val="none" w:sz="0" w:space="0" w:color="auto"/>
            <w:right w:val="none" w:sz="0" w:space="0" w:color="auto"/>
          </w:divBdr>
          <w:divsChild>
            <w:div w:id="1625767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707623">
      <w:bodyDiv w:val="1"/>
      <w:marLeft w:val="0"/>
      <w:marRight w:val="0"/>
      <w:marTop w:val="0"/>
      <w:marBottom w:val="0"/>
      <w:divBdr>
        <w:top w:val="none" w:sz="0" w:space="0" w:color="auto"/>
        <w:left w:val="none" w:sz="0" w:space="0" w:color="auto"/>
        <w:bottom w:val="none" w:sz="0" w:space="0" w:color="auto"/>
        <w:right w:val="none" w:sz="0" w:space="0" w:color="auto"/>
      </w:divBdr>
      <w:divsChild>
        <w:div w:id="862207766">
          <w:marLeft w:val="0"/>
          <w:marRight w:val="0"/>
          <w:marTop w:val="0"/>
          <w:marBottom w:val="0"/>
          <w:divBdr>
            <w:top w:val="none" w:sz="0" w:space="0" w:color="auto"/>
            <w:left w:val="none" w:sz="0" w:space="0" w:color="auto"/>
            <w:bottom w:val="none" w:sz="0" w:space="0" w:color="auto"/>
            <w:right w:val="none" w:sz="0" w:space="0" w:color="auto"/>
          </w:divBdr>
        </w:div>
        <w:div w:id="1221793727">
          <w:marLeft w:val="0"/>
          <w:marRight w:val="0"/>
          <w:marTop w:val="0"/>
          <w:marBottom w:val="0"/>
          <w:divBdr>
            <w:top w:val="none" w:sz="0" w:space="0" w:color="auto"/>
            <w:left w:val="none" w:sz="0" w:space="0" w:color="auto"/>
            <w:bottom w:val="none" w:sz="0" w:space="0" w:color="auto"/>
            <w:right w:val="none" w:sz="0" w:space="0" w:color="auto"/>
          </w:divBdr>
        </w:div>
        <w:div w:id="24184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adkrj\AppData\Local\Temp\notes2D8724\HSW-Style%20Neu.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{192971E9-D292-4903-8BE0-A9B7C06D5FEA}</b:Guid>
    <b:LCID>0</b:LCID>
    <b:Author>
      <b:Author>
        <b:Corporate>Fiducia &amp; GAD IT AG</b:Corporate>
      </b:Author>
    </b:Author>
    <b:Title>Über uns</b:Title>
    <b:Year>2015</b:Year>
    <b:YearAccessed>2015</b:YearAccessed>
    <b:MonthAccessed>08</b:MonthAccessed>
    <b:DayAccessed>20</b:DayAccessed>
    <b:URL>https://www.fiduciagad.de/ueber-uns.html</b:URL>
    <b:RefOrder>1</b:RefOrder>
  </b:Source>
  <b:Source>
    <b:Tag>DrD13</b:Tag>
    <b:SourceType>Book</b:SourceType>
    <b:Guid>{0EF1E5CB-F883-4765-8B10-A90823A623B0}</b:Guid>
    <b:LCID>0</b:LCID>
    <b:Author>
      <b:Author>
        <b:NameList>
          <b:Person>
            <b:Last>Dr. Dr. f.c. mult. Wöhe</b:Last>
            <b:First>Günter</b:First>
          </b:Person>
          <b:Person>
            <b:Last>Dr. Dörling</b:Last>
            <b:First>Ulrich</b:First>
          </b:Person>
        </b:NameList>
      </b:Author>
    </b:Author>
    <b:Title>Einführung in die Allgemeine Betriebswirtschaftslehre</b:Title>
    <b:Year>2013</b:Year>
    <b:City>München</b:City>
    <b:Pages>239-260</b:Pages>
    <b:Edition>25. Auflage</b:Edition>
    <b:RefOrder>2</b:RefOrder>
  </b:Source>
  <b:Source>
    <b:Tag>Bal06</b:Tag>
    <b:SourceType>Book</b:SourceType>
    <b:Guid>{39871093-C2FE-4D35-B9B3-FCF36E0E40ED}</b:Guid>
    <b:LCID>0</b:LCID>
    <b:Author>
      <b:Author>
        <b:NameList>
          <b:Person>
            <b:Last>Ballreich</b:Last>
            <b:First>Hilbert</b:First>
          </b:Person>
        </b:NameList>
      </b:Author>
    </b:Author>
    <b:Title>Fallkommentar Umwandlungsrecht</b:Title>
    <b:Year>2006</b:Year>
    <b:City>München</b:City>
    <b:Publisher>Luchterhand</b:Publisher>
    <b:RefOrder>3</b:RefOrder>
  </b:Source>
  <b:Source>
    <b:Tag>Sch09</b:Tag>
    <b:SourceType>Book</b:SourceType>
    <b:Guid>{F18B3AAE-4CB3-4CFA-9B45-C6259E7D79CB}</b:Guid>
    <b:LCID>0</b:LCID>
    <b:Author>
      <b:Author>
        <b:NameList>
          <b:Person>
            <b:Last>Schmitt</b:Last>
            <b:First>Joachim</b:First>
          </b:Person>
          <b:Person>
            <b:Last>Hörtnagl</b:Last>
            <b:First>Robert</b:First>
          </b:Person>
          <b:Person>
            <b:Last>Stratz</b:Last>
            <b:First>Rolf-Christian</b:First>
          </b:Person>
        </b:NameList>
      </b:Author>
    </b:Author>
    <b:Title>Umwandlungsgesetz Umwandlungssteuergesetz</b:Title>
    <b:Year>2009</b:Year>
    <b:City>München</b:City>
    <b:Publisher>Verlag C. H. Beck München</b:Publisher>
    <b:RefOrder>4</b:RefOrder>
  </b:Source>
  <b:Source>
    <b:Tag>Bay09</b:Tag>
    <b:SourceType>Book</b:SourceType>
    <b:Guid>{97CD58D7-1460-4108-AC28-C53C0874AE4C}</b:Guid>
    <b:LCID>0</b:LCID>
    <b:Author>
      <b:Author>
        <b:NameList>
          <b:Person>
            <b:Last>Bayer</b:Last>
          </b:Person>
          <b:Person>
            <b:Last>Bork</b:Last>
          </b:Person>
          <b:Person>
            <b:Last>Decher</b:Last>
          </b:Person>
          <b:Person>
            <b:Last>Drygala</b:Last>
          </b:Person>
          <b:Person>
            <b:Last>Gothel</b:Last>
          </b:Person>
          <b:Person>
            <b:Last>Grunewald</b:Last>
          </b:Person>
          <b:Person>
            <b:Last>Happ</b:Last>
          </b:Person>
          <b:Person>
            <b:Last>Hennrichs</b:Last>
          </b:Person>
          <b:Person>
            <b:Last>Hübner</b:Last>
          </b:Person>
          <b:Person>
            <b:Last>Hüttemann</b:Last>
          </b:Person>
          <b:Person>
            <b:Last>Joost</b:Last>
          </b:Person>
          <b:Person>
            <b:Last>Karollus</b:Last>
          </b:Person>
          <b:Person>
            <b:Last>Krieger</b:Last>
          </b:Person>
          <b:Person>
            <b:Last>Kuhlen</b:Last>
          </b:Person>
          <b:Person>
            <b:Last>Lutter</b:Last>
          </b:Person>
          <b:Person>
            <b:Last>Mennicke</b:Last>
          </b:Person>
          <b:Person>
            <b:Last>Priester</b:Last>
          </b:Person>
          <b:Person>
            <b:Last>Rawert</b:Last>
          </b:Person>
          <b:Person>
            <b:Last>Schaumburg</b:Last>
          </b:Person>
          <b:Person>
            <b:Last>Schmidt</b:Last>
            <b:First>H.</b:First>
          </b:Person>
          <b:Person>
            <b:Last>Schumacher</b:Last>
          </b:Person>
          <b:Person>
            <b:Last>Schwab</b:Last>
          </b:Person>
          <b:Person>
            <b:Last>Teichmann</b:Last>
          </b:Person>
          <b:Person>
            <b:Last>Winter</b:Last>
            <b:First>M.</b:First>
          </b:Person>
        </b:NameList>
      </b:Author>
      <b:Editor>
        <b:NameList>
          <b:Person>
            <b:Last>Lutter</b:Last>
            <b:First>Marcus</b:First>
          </b:Person>
          <b:Person>
            <b:Last>Winter</b:Last>
            <b:First>Martin</b:First>
          </b:Person>
        </b:NameList>
      </b:Editor>
    </b:Author>
    <b:Title>Umwandlungsgesetz</b:Title>
    <b:Year>2009</b:Year>
    <b:City>Köln</b:City>
    <b:Publisher>Dr. Otto Schmidt KG</b:Publisher>
    <b:RefOrder>5</b:RefOrder>
  </b:Source>
</b:Sources>
</file>

<file path=customXml/itemProps1.xml><?xml version="1.0" encoding="utf-8"?>
<ds:datastoreItem xmlns:ds="http://schemas.openxmlformats.org/officeDocument/2006/customXml" ds:itemID="{FAFA7DAF-0F50-4877-B73E-8A6235D4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HSW-Style Neu</Template>
  <TotalTime>0</TotalTime>
  <Pages>16</Pages>
  <Words>3044</Words>
  <Characters>19183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xgadkrj</dc:creator>
  <cp:lastModifiedBy>anwender</cp:lastModifiedBy>
  <cp:revision>16</cp:revision>
  <dcterms:created xsi:type="dcterms:W3CDTF">2017-05-14T05:53:00Z</dcterms:created>
  <dcterms:modified xsi:type="dcterms:W3CDTF">2017-05-14T21:05:00Z</dcterms:modified>
</cp:coreProperties>
</file>